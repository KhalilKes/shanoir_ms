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F8435" w14:textId="24617E5C" w:rsidR="00736387" w:rsidRDefault="00736387" w:rsidP="00AC078B">
      <w:pPr>
        <w:pStyle w:val="Titre"/>
        <w:rPr>
          <w:lang w:val="en-GB"/>
        </w:rPr>
      </w:pPr>
      <w:r>
        <w:rPr>
          <w:lang w:val="en-GB"/>
        </w:rPr>
        <w:t>Use cases of Import and Anonymization</w:t>
      </w:r>
    </w:p>
    <w:p w14:paraId="7BACF589" w14:textId="77777777" w:rsidR="00FB4D7D" w:rsidRDefault="00FB4D7D" w:rsidP="004A7EFD">
      <w:pPr>
        <w:pStyle w:val="Titre2"/>
        <w:numPr>
          <w:ilvl w:val="1"/>
          <w:numId w:val="3"/>
        </w:numPr>
        <w:rPr>
          <w:lang w:val="en-GB"/>
        </w:rPr>
      </w:pPr>
    </w:p>
    <w:p w14:paraId="0F84BA45" w14:textId="77777777" w:rsidR="004A7EFD" w:rsidRDefault="004A7EFD" w:rsidP="004A7EFD">
      <w:pPr>
        <w:pStyle w:val="Titre2"/>
        <w:numPr>
          <w:ilvl w:val="1"/>
          <w:numId w:val="3"/>
        </w:numPr>
        <w:rPr>
          <w:lang w:val="en-GB"/>
        </w:rPr>
      </w:pPr>
      <w:r>
        <w:rPr>
          <w:lang w:val="en-GB"/>
        </w:rPr>
        <w:t>Abbreviations</w:t>
      </w:r>
    </w:p>
    <w:p w14:paraId="64537546" w14:textId="77777777" w:rsidR="00502A74" w:rsidRPr="00502A74" w:rsidRDefault="00502A74" w:rsidP="00502A74">
      <w:pPr>
        <w:pStyle w:val="Corpsdetexte"/>
        <w:ind w:left="360"/>
        <w:rPr>
          <w:b/>
          <w:lang w:val="en-GB"/>
        </w:rPr>
      </w:pPr>
      <w:r>
        <w:rPr>
          <w:b/>
          <w:lang w:val="en-GB"/>
        </w:rPr>
        <w:t>SHS</w:t>
      </w:r>
      <w:r w:rsidRPr="00502A74">
        <w:rPr>
          <w:b/>
          <w:lang w:val="en-GB"/>
        </w:rPr>
        <w:tab/>
      </w:r>
      <w:r w:rsidRPr="00502A74">
        <w:rPr>
          <w:b/>
          <w:lang w:val="en-GB"/>
        </w:rPr>
        <w:tab/>
      </w:r>
      <w:r w:rsidRPr="00502A74">
        <w:rPr>
          <w:b/>
          <w:lang w:val="en-GB"/>
        </w:rPr>
        <w:tab/>
      </w:r>
      <w:proofErr w:type="spellStart"/>
      <w:r w:rsidRPr="00502A74">
        <w:rPr>
          <w:lang w:val="en-GB"/>
        </w:rPr>
        <w:t>Shanoir</w:t>
      </w:r>
      <w:proofErr w:type="spellEnd"/>
      <w:r w:rsidRPr="00502A74">
        <w:rPr>
          <w:lang w:val="en-GB"/>
        </w:rPr>
        <w:t xml:space="preserve"> Server</w:t>
      </w:r>
    </w:p>
    <w:p w14:paraId="71EAA023" w14:textId="77777777" w:rsidR="00803F90" w:rsidRDefault="00803F90" w:rsidP="00803F90">
      <w:pPr>
        <w:pStyle w:val="Corpsdetexte"/>
        <w:ind w:left="360"/>
        <w:rPr>
          <w:b/>
          <w:lang w:val="en-GB"/>
        </w:rPr>
      </w:pPr>
      <w:r>
        <w:rPr>
          <w:b/>
          <w:lang w:val="en-GB"/>
        </w:rPr>
        <w:t>SU</w:t>
      </w:r>
      <w:r>
        <w:rPr>
          <w:lang w:val="en-GB"/>
        </w:rPr>
        <w:tab/>
        <w:t xml:space="preserve"> </w:t>
      </w:r>
      <w:r>
        <w:rPr>
          <w:lang w:val="en-GB"/>
        </w:rPr>
        <w:tab/>
      </w:r>
      <w:r w:rsidR="003040F6">
        <w:rPr>
          <w:lang w:val="en-GB"/>
        </w:rPr>
        <w:tab/>
      </w:r>
      <w:proofErr w:type="spellStart"/>
      <w:r>
        <w:rPr>
          <w:lang w:val="en-GB"/>
        </w:rPr>
        <w:t>ShanoirUploader</w:t>
      </w:r>
      <w:proofErr w:type="spellEnd"/>
    </w:p>
    <w:p w14:paraId="2C84EFEA" w14:textId="77777777" w:rsidR="001F39F6" w:rsidRDefault="001F39F6" w:rsidP="003D6C86">
      <w:pPr>
        <w:pStyle w:val="Corpsdetexte"/>
        <w:ind w:left="360"/>
        <w:rPr>
          <w:lang w:val="en-GB"/>
        </w:rPr>
      </w:pPr>
      <w:r>
        <w:rPr>
          <w:b/>
          <w:lang w:val="en-GB"/>
        </w:rPr>
        <w:t>---------------------------------------------------------------------------------------------------------------------------------</w:t>
      </w:r>
    </w:p>
    <w:p w14:paraId="02F4ABCB" w14:textId="77777777" w:rsidR="006F72AF" w:rsidRDefault="006F72AF" w:rsidP="006F72AF">
      <w:pPr>
        <w:pStyle w:val="Corpsdetexte"/>
        <w:ind w:left="360"/>
        <w:rPr>
          <w:lang w:val="en-GB"/>
        </w:rPr>
      </w:pPr>
      <w:r>
        <w:rPr>
          <w:b/>
          <w:lang w:val="en-GB"/>
        </w:rPr>
        <w:t>PID</w:t>
      </w:r>
      <w:r>
        <w:rPr>
          <w:lang w:val="en-GB"/>
        </w:rPr>
        <w:tab/>
        <w:t xml:space="preserve"> </w:t>
      </w:r>
      <w:r>
        <w:rPr>
          <w:lang w:val="en-GB"/>
        </w:rPr>
        <w:tab/>
      </w:r>
      <w:r>
        <w:rPr>
          <w:lang w:val="en-GB"/>
        </w:rPr>
        <w:tab/>
        <w:t>Patient Identifier</w:t>
      </w:r>
    </w:p>
    <w:p w14:paraId="4452520A" w14:textId="77777777" w:rsidR="006132A5" w:rsidRPr="00BD2E51" w:rsidRDefault="006132A5" w:rsidP="006132A5">
      <w:pPr>
        <w:pStyle w:val="Corpsdetexte"/>
        <w:ind w:firstLine="360"/>
        <w:rPr>
          <w:b/>
          <w:lang w:val="en-GB"/>
        </w:rPr>
      </w:pPr>
      <w:r>
        <w:rPr>
          <w:b/>
          <w:sz w:val="20"/>
          <w:lang w:val="en-GB"/>
        </w:rPr>
        <w:t>PID-SHS</w:t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 w:rsidRPr="00006304">
        <w:rPr>
          <w:lang w:val="en-GB"/>
        </w:rPr>
        <w:t xml:space="preserve">Patient Identifier in the </w:t>
      </w:r>
      <w:proofErr w:type="spellStart"/>
      <w:r w:rsidRPr="00006304">
        <w:rPr>
          <w:lang w:val="en-GB"/>
        </w:rPr>
        <w:t>Shanoir</w:t>
      </w:r>
      <w:proofErr w:type="spellEnd"/>
      <w:r w:rsidRPr="00006304">
        <w:rPr>
          <w:lang w:val="en-GB"/>
        </w:rPr>
        <w:t xml:space="preserve"> Server database</w:t>
      </w:r>
    </w:p>
    <w:p w14:paraId="252226C5" w14:textId="77777777" w:rsidR="006132A5" w:rsidRDefault="006132A5" w:rsidP="006132A5">
      <w:pPr>
        <w:pStyle w:val="Corpsdetexte"/>
        <w:ind w:left="2124" w:firstLine="1"/>
        <w:rPr>
          <w:lang w:val="en-GB"/>
        </w:rPr>
      </w:pPr>
      <w:r w:rsidRPr="00006304">
        <w:rPr>
          <w:b/>
          <w:lang w:val="en-GB"/>
        </w:rPr>
        <w:t>Note</w:t>
      </w:r>
      <w:r>
        <w:rPr>
          <w:lang w:val="en-GB"/>
        </w:rPr>
        <w:t xml:space="preserve">: </w:t>
      </w:r>
      <w:r w:rsidRPr="00AD1AED">
        <w:rPr>
          <w:lang w:val="en-GB"/>
        </w:rPr>
        <w:t xml:space="preserve">It corresponds to the </w:t>
      </w:r>
      <w:r w:rsidRPr="00006304">
        <w:rPr>
          <w:i/>
          <w:lang w:val="en-GB"/>
        </w:rPr>
        <w:t>Common Name</w:t>
      </w:r>
      <w:r w:rsidRPr="00AD1AED">
        <w:rPr>
          <w:lang w:val="en-GB"/>
        </w:rPr>
        <w:t xml:space="preserve"> </w:t>
      </w:r>
      <w:r>
        <w:rPr>
          <w:lang w:val="en-GB"/>
        </w:rPr>
        <w:t xml:space="preserve">field on the </w:t>
      </w:r>
      <w:proofErr w:type="spellStart"/>
      <w:r>
        <w:rPr>
          <w:lang w:val="en-GB"/>
        </w:rPr>
        <w:t>Shanoir</w:t>
      </w:r>
      <w:proofErr w:type="spellEnd"/>
      <w:r>
        <w:rPr>
          <w:lang w:val="en-GB"/>
        </w:rPr>
        <w:t xml:space="preserve"> i</w:t>
      </w:r>
      <w:r w:rsidRPr="00AD1AED">
        <w:rPr>
          <w:lang w:val="en-GB"/>
        </w:rPr>
        <w:t xml:space="preserve">nterface and to the </w:t>
      </w:r>
      <w:r w:rsidRPr="00006304">
        <w:rPr>
          <w:i/>
          <w:lang w:val="en-GB"/>
        </w:rPr>
        <w:t>Name</w:t>
      </w:r>
      <w:r w:rsidRPr="00AD1AED">
        <w:rPr>
          <w:lang w:val="en-GB"/>
        </w:rPr>
        <w:t xml:space="preserve"> column of the </w:t>
      </w:r>
      <w:r w:rsidRPr="00006304">
        <w:rPr>
          <w:i/>
          <w:lang w:val="en-GB"/>
        </w:rPr>
        <w:t>Subject</w:t>
      </w:r>
      <w:r w:rsidRPr="00AD1AED">
        <w:rPr>
          <w:lang w:val="en-GB"/>
        </w:rPr>
        <w:t xml:space="preserve"> table.</w:t>
      </w:r>
    </w:p>
    <w:p w14:paraId="7F6F3EAB" w14:textId="77777777" w:rsidR="00AD1AED" w:rsidRPr="002B0A9E" w:rsidRDefault="00AD1AED" w:rsidP="00AD1AED">
      <w:pPr>
        <w:pStyle w:val="Corpsdetex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892"/>
        </w:tabs>
        <w:ind w:left="360"/>
        <w:rPr>
          <w:lang w:val="en-GB"/>
        </w:rPr>
      </w:pPr>
      <w:r>
        <w:rPr>
          <w:b/>
          <w:sz w:val="20"/>
          <w:lang w:val="en-GB"/>
        </w:rPr>
        <w:t>PID-SU</w:t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 w:rsidR="008F050D" w:rsidRPr="002B0A9E">
        <w:rPr>
          <w:lang w:val="en-GB"/>
        </w:rPr>
        <w:t xml:space="preserve">Patient Identifier from </w:t>
      </w:r>
      <w:proofErr w:type="spellStart"/>
      <w:r w:rsidR="008F050D" w:rsidRPr="002B0A9E">
        <w:rPr>
          <w:lang w:val="en-GB"/>
        </w:rPr>
        <w:t>Shanoir</w:t>
      </w:r>
      <w:r w:rsidRPr="002B0A9E">
        <w:rPr>
          <w:lang w:val="en-GB"/>
        </w:rPr>
        <w:t>Uploader</w:t>
      </w:r>
      <w:proofErr w:type="spellEnd"/>
      <w:r w:rsidRPr="002B0A9E">
        <w:rPr>
          <w:lang w:val="en-GB"/>
        </w:rPr>
        <w:t xml:space="preserve"> </w:t>
      </w:r>
    </w:p>
    <w:p w14:paraId="69C4219A" w14:textId="77777777" w:rsidR="00AD1AED" w:rsidRDefault="00AD1AED" w:rsidP="00AD1AED">
      <w:pPr>
        <w:pStyle w:val="Corpsdetexte"/>
        <w:ind w:left="2124"/>
        <w:rPr>
          <w:sz w:val="20"/>
          <w:lang w:val="en-GB"/>
        </w:rPr>
      </w:pPr>
      <w:r w:rsidRPr="00006304">
        <w:rPr>
          <w:b/>
          <w:lang w:val="en-GB"/>
        </w:rPr>
        <w:t>Note</w:t>
      </w:r>
      <w:r>
        <w:rPr>
          <w:lang w:val="en-GB"/>
        </w:rPr>
        <w:t>: For all the other cases except OFSEP, it is the value of the input field “</w:t>
      </w:r>
      <w:proofErr w:type="spellStart"/>
      <w:r w:rsidRPr="00006304">
        <w:rPr>
          <w:i/>
          <w:lang w:val="en-GB"/>
        </w:rPr>
        <w:t>NewPatientIDTF</w:t>
      </w:r>
      <w:proofErr w:type="spellEnd"/>
      <w:r>
        <w:rPr>
          <w:lang w:val="en-GB"/>
        </w:rPr>
        <w:t xml:space="preserve">” and </w:t>
      </w:r>
      <w:r w:rsidR="008F050D">
        <w:rPr>
          <w:lang w:val="en-GB"/>
        </w:rPr>
        <w:t xml:space="preserve">this </w:t>
      </w:r>
      <w:proofErr w:type="gramStart"/>
      <w:r>
        <w:rPr>
          <w:lang w:val="en-GB"/>
        </w:rPr>
        <w:t>is transferred</w:t>
      </w:r>
      <w:proofErr w:type="gramEnd"/>
      <w:r>
        <w:rPr>
          <w:lang w:val="en-GB"/>
        </w:rPr>
        <w:t xml:space="preserve"> </w:t>
      </w:r>
      <w:r w:rsidRPr="00925480">
        <w:rPr>
          <w:lang w:val="en-GB"/>
        </w:rPr>
        <w:t xml:space="preserve">in the element </w:t>
      </w:r>
      <w:proofErr w:type="spellStart"/>
      <w:r w:rsidRPr="00E11F48">
        <w:rPr>
          <w:i/>
          <w:lang w:val="en-GB"/>
        </w:rPr>
        <w:t>patientID</w:t>
      </w:r>
      <w:proofErr w:type="spellEnd"/>
      <w:r w:rsidRPr="00AD1AED">
        <w:rPr>
          <w:lang w:val="en-GB"/>
        </w:rPr>
        <w:t xml:space="preserve"> </w:t>
      </w:r>
      <w:r>
        <w:rPr>
          <w:lang w:val="en-GB"/>
        </w:rPr>
        <w:t>in the</w:t>
      </w:r>
      <w:r w:rsidRPr="00AD1AED">
        <w:rPr>
          <w:sz w:val="20"/>
          <w:lang w:val="en-GB"/>
        </w:rPr>
        <w:t xml:space="preserve"> </w:t>
      </w:r>
      <w:r w:rsidRPr="00E11F48">
        <w:rPr>
          <w:i/>
          <w:lang w:val="en-GB"/>
        </w:rPr>
        <w:t>upload-job.xml</w:t>
      </w:r>
      <w:r>
        <w:rPr>
          <w:sz w:val="20"/>
          <w:lang w:val="en-GB"/>
        </w:rPr>
        <w:t xml:space="preserve"> file. </w:t>
      </w:r>
    </w:p>
    <w:p w14:paraId="244A0F0D" w14:textId="77777777" w:rsidR="00AD1AED" w:rsidRDefault="00AD1AED" w:rsidP="00AD1AED">
      <w:pPr>
        <w:pStyle w:val="Corpsdetexte"/>
        <w:ind w:left="1416" w:firstLine="708"/>
        <w:rPr>
          <w:lang w:val="en-GB"/>
        </w:rPr>
      </w:pPr>
      <w:r>
        <w:rPr>
          <w:lang w:val="en-GB"/>
        </w:rPr>
        <w:t xml:space="preserve">For OFSEP, this field is empty because the </w:t>
      </w:r>
      <w:r w:rsidR="00AE4373">
        <w:rPr>
          <w:lang w:val="en-GB"/>
        </w:rPr>
        <w:t xml:space="preserve">input field </w:t>
      </w:r>
      <w:proofErr w:type="gramStart"/>
      <w:r w:rsidR="00AE4373">
        <w:rPr>
          <w:lang w:val="en-GB"/>
        </w:rPr>
        <w:t>is not activated</w:t>
      </w:r>
      <w:proofErr w:type="gramEnd"/>
      <w:r w:rsidR="00A37A6C">
        <w:rPr>
          <w:lang w:val="en-GB"/>
        </w:rPr>
        <w:t>.</w:t>
      </w:r>
    </w:p>
    <w:p w14:paraId="76FE7BA9" w14:textId="77777777" w:rsidR="001F39F6" w:rsidRDefault="001F39F6" w:rsidP="001F39F6">
      <w:pPr>
        <w:pStyle w:val="Corpsdetexte"/>
        <w:ind w:left="360"/>
        <w:rPr>
          <w:lang w:val="en-GB"/>
        </w:rPr>
      </w:pPr>
      <w:r>
        <w:rPr>
          <w:b/>
          <w:lang w:val="en-GB"/>
        </w:rPr>
        <w:t>---------------------------------------------------------------------------------------------------------------------------------</w:t>
      </w:r>
    </w:p>
    <w:p w14:paraId="1BDB0A64" w14:textId="77777777" w:rsidR="006F72AF" w:rsidRDefault="006F72AF" w:rsidP="006F72AF">
      <w:pPr>
        <w:pStyle w:val="Corpsdetexte"/>
        <w:ind w:left="360"/>
        <w:rPr>
          <w:lang w:val="en-GB"/>
        </w:rPr>
      </w:pPr>
      <w:r>
        <w:rPr>
          <w:b/>
          <w:lang w:val="en-GB"/>
        </w:rPr>
        <w:t>PHK</w:t>
      </w:r>
      <w:r>
        <w:rPr>
          <w:lang w:val="en-GB"/>
        </w:rPr>
        <w:tab/>
      </w:r>
      <w:r>
        <w:rPr>
          <w:lang w:val="en-GB"/>
        </w:rPr>
        <w:tab/>
        <w:t>Patient's Hash Key</w:t>
      </w:r>
    </w:p>
    <w:p w14:paraId="3D2A6BE1" w14:textId="77777777" w:rsidR="008F050D" w:rsidRPr="00006304" w:rsidRDefault="008F050D" w:rsidP="008F050D">
      <w:pPr>
        <w:pStyle w:val="Corpsdetexte"/>
        <w:ind w:left="360"/>
        <w:rPr>
          <w:lang w:val="en-GB"/>
        </w:rPr>
      </w:pPr>
      <w:r w:rsidRPr="00327DBF">
        <w:rPr>
          <w:b/>
          <w:sz w:val="20"/>
          <w:szCs w:val="20"/>
          <w:lang w:val="en-GB"/>
        </w:rPr>
        <w:t>PHK-SHS</w:t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 w:rsidRPr="00006304">
        <w:rPr>
          <w:lang w:val="en-GB"/>
        </w:rPr>
        <w:t xml:space="preserve">Patient's Hash Key in the </w:t>
      </w:r>
      <w:proofErr w:type="spellStart"/>
      <w:r w:rsidRPr="00006304">
        <w:rPr>
          <w:lang w:val="en-GB"/>
        </w:rPr>
        <w:t>Shanoir</w:t>
      </w:r>
      <w:proofErr w:type="spellEnd"/>
      <w:r w:rsidRPr="00006304">
        <w:rPr>
          <w:lang w:val="en-GB"/>
        </w:rPr>
        <w:t xml:space="preserve"> Server database </w:t>
      </w:r>
    </w:p>
    <w:p w14:paraId="1F797081" w14:textId="77777777" w:rsidR="008F050D" w:rsidRPr="00006304" w:rsidRDefault="008F050D" w:rsidP="008F050D">
      <w:pPr>
        <w:pStyle w:val="Corpsdetexte"/>
        <w:ind w:left="1776" w:firstLine="348"/>
        <w:rPr>
          <w:lang w:val="en-GB"/>
        </w:rPr>
      </w:pPr>
      <w:r w:rsidRPr="00006304">
        <w:rPr>
          <w:b/>
          <w:lang w:val="en-GB"/>
        </w:rPr>
        <w:t xml:space="preserve">Note: </w:t>
      </w:r>
      <w:r w:rsidRPr="00006304">
        <w:rPr>
          <w:lang w:val="en-GB"/>
        </w:rPr>
        <w:t>Hash with the length 14: Hash (first name + last name + birth date)</w:t>
      </w:r>
    </w:p>
    <w:p w14:paraId="10DDCF92" w14:textId="77777777" w:rsidR="008F050D" w:rsidRDefault="008F050D" w:rsidP="00656B2C">
      <w:pPr>
        <w:pStyle w:val="Corpsdetexte"/>
        <w:ind w:left="1428" w:firstLine="696"/>
        <w:rPr>
          <w:lang w:val="en-GB"/>
        </w:rPr>
      </w:pPr>
      <w:r w:rsidRPr="001F39F6">
        <w:rPr>
          <w:lang w:val="en-GB"/>
        </w:rPr>
        <w:t xml:space="preserve">It corresponds to the </w:t>
      </w:r>
      <w:proofErr w:type="spellStart"/>
      <w:r>
        <w:rPr>
          <w:i/>
          <w:lang w:val="en-GB"/>
        </w:rPr>
        <w:t>Subject</w:t>
      </w:r>
      <w:r w:rsidRPr="001F39F6">
        <w:rPr>
          <w:i/>
          <w:lang w:val="en-GB"/>
        </w:rPr>
        <w:t>Identifier</w:t>
      </w:r>
      <w:proofErr w:type="spellEnd"/>
      <w:r w:rsidRPr="001F39F6">
        <w:rPr>
          <w:lang w:val="en-GB"/>
        </w:rPr>
        <w:t xml:space="preserve"> column of the </w:t>
      </w:r>
      <w:r w:rsidRPr="001F39F6">
        <w:rPr>
          <w:i/>
          <w:lang w:val="en-GB"/>
        </w:rPr>
        <w:t>Subject</w:t>
      </w:r>
      <w:r w:rsidRPr="001F39F6">
        <w:rPr>
          <w:lang w:val="en-GB"/>
        </w:rPr>
        <w:t xml:space="preserve"> table.</w:t>
      </w:r>
    </w:p>
    <w:p w14:paraId="2870CB30" w14:textId="6BA21549" w:rsidR="00006304" w:rsidRPr="00934D9C" w:rsidRDefault="00006304" w:rsidP="008F050D">
      <w:pPr>
        <w:pStyle w:val="Corpsdetexte"/>
        <w:ind w:left="360"/>
        <w:rPr>
          <w:lang w:val="en-GB"/>
        </w:rPr>
      </w:pPr>
      <w:r w:rsidRPr="00327DBF">
        <w:rPr>
          <w:b/>
          <w:sz w:val="20"/>
          <w:szCs w:val="20"/>
          <w:lang w:val="en-GB"/>
        </w:rPr>
        <w:t>PHK-</w:t>
      </w:r>
      <w:r w:rsidR="008F050D" w:rsidRPr="00327DBF">
        <w:rPr>
          <w:b/>
          <w:sz w:val="20"/>
          <w:szCs w:val="20"/>
          <w:lang w:val="en-GB"/>
        </w:rPr>
        <w:t>SHS-</w:t>
      </w:r>
      <w:r w:rsidRPr="00327DBF">
        <w:rPr>
          <w:b/>
          <w:sz w:val="20"/>
          <w:szCs w:val="20"/>
          <w:lang w:val="en-GB"/>
        </w:rPr>
        <w:t>SU</w:t>
      </w:r>
      <w:r w:rsidRPr="00006304">
        <w:rPr>
          <w:b/>
          <w:lang w:val="en-GB"/>
        </w:rPr>
        <w:tab/>
      </w:r>
      <w:r w:rsidR="00327DBF">
        <w:rPr>
          <w:b/>
          <w:lang w:val="en-GB"/>
        </w:rPr>
        <w:tab/>
      </w:r>
      <w:r w:rsidR="008F050D">
        <w:rPr>
          <w:lang w:val="en-GB"/>
        </w:rPr>
        <w:t xml:space="preserve">Patient's Hash Key from </w:t>
      </w:r>
      <w:proofErr w:type="spellStart"/>
      <w:r w:rsidR="008F050D" w:rsidRPr="00934D9C">
        <w:rPr>
          <w:lang w:val="en-GB"/>
        </w:rPr>
        <w:t>Shanoir</w:t>
      </w:r>
      <w:r w:rsidRPr="00934D9C">
        <w:rPr>
          <w:lang w:val="en-GB"/>
        </w:rPr>
        <w:t>Uploader</w:t>
      </w:r>
      <w:proofErr w:type="spellEnd"/>
      <w:r w:rsidRPr="00934D9C">
        <w:rPr>
          <w:lang w:val="en-GB"/>
        </w:rPr>
        <w:t xml:space="preserve"> (all the other cases except OFSEP)</w:t>
      </w:r>
    </w:p>
    <w:p w14:paraId="0A2FBE4B" w14:textId="77777777" w:rsidR="00006304" w:rsidRDefault="00006304" w:rsidP="00006304">
      <w:pPr>
        <w:pStyle w:val="Corpsdetexte"/>
        <w:ind w:left="1776" w:firstLine="348"/>
        <w:rPr>
          <w:lang w:val="en-GB"/>
        </w:rPr>
      </w:pPr>
      <w:r w:rsidRPr="00006304">
        <w:rPr>
          <w:b/>
          <w:lang w:val="en-GB"/>
        </w:rPr>
        <w:t xml:space="preserve">Note: </w:t>
      </w:r>
      <w:r w:rsidRPr="00006304">
        <w:rPr>
          <w:lang w:val="en-GB"/>
        </w:rPr>
        <w:t>Hash with the length 14: Hash (first name + last name + birth date)</w:t>
      </w:r>
    </w:p>
    <w:p w14:paraId="64A3EC28" w14:textId="77777777" w:rsidR="00006304" w:rsidRDefault="00006304" w:rsidP="00006304">
      <w:pPr>
        <w:pStyle w:val="Corpsdetexte"/>
        <w:ind w:left="1776" w:firstLine="348"/>
        <w:rPr>
          <w:lang w:val="en-GB"/>
        </w:rPr>
      </w:pPr>
      <w:r w:rsidRPr="00006304">
        <w:rPr>
          <w:lang w:val="en-GB"/>
        </w:rPr>
        <w:t xml:space="preserve">For OFSEP, see </w:t>
      </w:r>
      <w:r w:rsidRPr="00006304">
        <w:rPr>
          <w:b/>
          <w:lang w:val="en-GB"/>
        </w:rPr>
        <w:t>PHK-OFSEP</w:t>
      </w:r>
      <w:r w:rsidRPr="00006304">
        <w:rPr>
          <w:lang w:val="en-GB"/>
        </w:rPr>
        <w:t>.</w:t>
      </w:r>
    </w:p>
    <w:p w14:paraId="7FA79B1C" w14:textId="77777777" w:rsidR="00006304" w:rsidRPr="00934D9C" w:rsidRDefault="00006304" w:rsidP="00006304">
      <w:pPr>
        <w:pStyle w:val="Corpsdetexte"/>
        <w:ind w:left="2124" w:hanging="1764"/>
        <w:rPr>
          <w:lang w:val="en-GB"/>
        </w:rPr>
      </w:pPr>
      <w:r w:rsidRPr="00327DBF">
        <w:rPr>
          <w:b/>
          <w:sz w:val="20"/>
          <w:szCs w:val="20"/>
          <w:lang w:val="en-GB"/>
        </w:rPr>
        <w:t>PHK-OFSEP</w:t>
      </w:r>
      <w:r>
        <w:rPr>
          <w:b/>
          <w:lang w:val="en-GB"/>
        </w:rPr>
        <w:tab/>
      </w:r>
      <w:r w:rsidRPr="00934D9C">
        <w:rPr>
          <w:lang w:val="en-GB"/>
        </w:rPr>
        <w:t>Patient's Hash Key for OFSEP</w:t>
      </w:r>
    </w:p>
    <w:p w14:paraId="5BF6868B" w14:textId="77777777" w:rsidR="00006304" w:rsidRPr="00934D9C" w:rsidRDefault="00006304" w:rsidP="00006304">
      <w:pPr>
        <w:pStyle w:val="Corpsdetexte"/>
        <w:ind w:left="2124"/>
        <w:rPr>
          <w:lang w:val="en-GB"/>
        </w:rPr>
      </w:pPr>
      <w:proofErr w:type="gramStart"/>
      <w:r w:rsidRPr="00934D9C">
        <w:rPr>
          <w:b/>
          <w:lang w:val="en-GB"/>
        </w:rPr>
        <w:t>Note:</w:t>
      </w:r>
      <w:proofErr w:type="gramEnd"/>
      <w:r w:rsidRPr="00934D9C">
        <w:rPr>
          <w:b/>
          <w:lang w:val="en-GB"/>
        </w:rPr>
        <w:t xml:space="preserve"> </w:t>
      </w:r>
      <w:r w:rsidRPr="00934D9C">
        <w:rPr>
          <w:lang w:val="en-GB"/>
        </w:rPr>
        <w:t>Hash of SHA-256 with the length 64 calculated by SU.</w:t>
      </w:r>
    </w:p>
    <w:p w14:paraId="1B9468A0" w14:textId="0F7F4E44" w:rsidR="00006304" w:rsidRPr="00934D9C" w:rsidRDefault="00CD3B09" w:rsidP="00006304">
      <w:pPr>
        <w:pStyle w:val="Corpsdetexte"/>
        <w:ind w:left="2124"/>
        <w:rPr>
          <w:lang w:val="en-GB"/>
        </w:rPr>
      </w:pPr>
      <w:r>
        <w:rPr>
          <w:lang w:val="en-GB"/>
        </w:rPr>
        <w:t>Hash (first</w:t>
      </w:r>
      <w:r w:rsidR="00006304" w:rsidRPr="00934D9C">
        <w:rPr>
          <w:lang w:val="en-GB"/>
        </w:rPr>
        <w:t xml:space="preserve"> name + birth name + birth date</w:t>
      </w:r>
      <w:proofErr w:type="gramStart"/>
      <w:r w:rsidR="00006304" w:rsidRPr="00934D9C">
        <w:rPr>
          <w:lang w:val="en-GB"/>
        </w:rPr>
        <w:t>) :</w:t>
      </w:r>
      <w:proofErr w:type="gramEnd"/>
      <w:r w:rsidR="00006304" w:rsidRPr="00934D9C">
        <w:rPr>
          <w:lang w:val="en-GB"/>
        </w:rPr>
        <w:t xml:space="preserve"> </w:t>
      </w:r>
      <w:proofErr w:type="spellStart"/>
      <w:r w:rsidR="00006304" w:rsidRPr="00934D9C">
        <w:rPr>
          <w:lang w:val="en-GB"/>
        </w:rPr>
        <w:t>Pseudonymus</w:t>
      </w:r>
      <w:proofErr w:type="spellEnd"/>
      <w:r w:rsidR="00006304" w:rsidRPr="00934D9C">
        <w:rPr>
          <w:lang w:val="en-GB"/>
        </w:rPr>
        <w:t xml:space="preserve"> is not used</w:t>
      </w:r>
    </w:p>
    <w:p w14:paraId="277E8BB5" w14:textId="0FD62CBD" w:rsidR="00006304" w:rsidRPr="00934D9C" w:rsidRDefault="00006304" w:rsidP="00934D9C">
      <w:pPr>
        <w:pStyle w:val="Corpsdetexte"/>
        <w:ind w:left="708"/>
        <w:rPr>
          <w:lang w:val="en-GB"/>
        </w:rPr>
      </w:pPr>
      <w:r w:rsidRPr="00934D9C">
        <w:rPr>
          <w:b/>
          <w:lang w:val="en-GB"/>
        </w:rPr>
        <w:t>Note</w:t>
      </w:r>
      <w:r w:rsidRPr="00934D9C">
        <w:rPr>
          <w:lang w:val="en-GB"/>
        </w:rPr>
        <w:t xml:space="preserve">: </w:t>
      </w:r>
      <w:r w:rsidRPr="00934D9C">
        <w:rPr>
          <w:b/>
          <w:lang w:val="en-GB"/>
        </w:rPr>
        <w:t>PHK-SHS</w:t>
      </w:r>
      <w:r w:rsidR="006161A7" w:rsidRPr="00934D9C">
        <w:rPr>
          <w:b/>
          <w:lang w:val="en-GB"/>
        </w:rPr>
        <w:t>-SU</w:t>
      </w:r>
      <w:r w:rsidRPr="00934D9C">
        <w:rPr>
          <w:b/>
          <w:lang w:val="en-GB"/>
        </w:rPr>
        <w:t xml:space="preserve"> </w:t>
      </w:r>
      <w:r w:rsidRPr="00934D9C">
        <w:rPr>
          <w:lang w:val="en-GB"/>
        </w:rPr>
        <w:t>and</w:t>
      </w:r>
      <w:r w:rsidR="006161A7" w:rsidRPr="00934D9C">
        <w:rPr>
          <w:b/>
          <w:lang w:val="en-GB"/>
        </w:rPr>
        <w:t xml:space="preserve"> PHK-</w:t>
      </w:r>
      <w:r w:rsidRPr="00934D9C">
        <w:rPr>
          <w:b/>
          <w:lang w:val="en-GB"/>
        </w:rPr>
        <w:t>OFSEP</w:t>
      </w:r>
      <w:r w:rsidRPr="00934D9C">
        <w:rPr>
          <w:lang w:val="en-GB"/>
        </w:rPr>
        <w:t xml:space="preserve"> </w:t>
      </w:r>
      <w:proofErr w:type="gramStart"/>
      <w:r w:rsidRPr="00934D9C">
        <w:rPr>
          <w:lang w:val="en-GB"/>
        </w:rPr>
        <w:t>are transferred</w:t>
      </w:r>
      <w:proofErr w:type="gramEnd"/>
      <w:r w:rsidRPr="00934D9C">
        <w:rPr>
          <w:lang w:val="en-GB"/>
        </w:rPr>
        <w:t xml:space="preserve"> in the </w:t>
      </w:r>
      <w:r w:rsidRPr="00934D9C">
        <w:rPr>
          <w:i/>
          <w:lang w:val="en-GB"/>
        </w:rPr>
        <w:t>upload-job.xml</w:t>
      </w:r>
      <w:r w:rsidRPr="00934D9C">
        <w:rPr>
          <w:lang w:val="en-GB"/>
        </w:rPr>
        <w:t xml:space="preserve"> in the element </w:t>
      </w:r>
      <w:proofErr w:type="spellStart"/>
      <w:r w:rsidRPr="00934D9C">
        <w:rPr>
          <w:i/>
          <w:lang w:val="en-GB"/>
        </w:rPr>
        <w:t>subjectIdentifier</w:t>
      </w:r>
      <w:proofErr w:type="spellEnd"/>
      <w:r w:rsidRPr="00934D9C">
        <w:rPr>
          <w:lang w:val="en-GB"/>
        </w:rPr>
        <w:t>.</w:t>
      </w:r>
    </w:p>
    <w:p w14:paraId="3CC26077" w14:textId="77777777" w:rsidR="004D4FC7" w:rsidRPr="00EC0138" w:rsidRDefault="004D4FC7" w:rsidP="001F39F6">
      <w:pPr>
        <w:pStyle w:val="Corpsdetexte"/>
        <w:ind w:left="1429" w:firstLine="695"/>
        <w:rPr>
          <w:sz w:val="20"/>
          <w:lang w:val="en-GB"/>
        </w:rPr>
      </w:pPr>
      <w:r w:rsidRPr="00EC0138">
        <w:rPr>
          <w:lang w:val="en-GB"/>
        </w:rPr>
        <w:br w:type="page"/>
      </w:r>
    </w:p>
    <w:p w14:paraId="07FB9A8A" w14:textId="77777777" w:rsidR="004D4FC7" w:rsidRDefault="004D4FC7" w:rsidP="004D4FC7">
      <w:pPr>
        <w:pStyle w:val="Titre1"/>
        <w:numPr>
          <w:ilvl w:val="0"/>
          <w:numId w:val="5"/>
        </w:numPr>
        <w:suppressAutoHyphens/>
        <w:rPr>
          <w:lang w:val="en-GB"/>
        </w:rPr>
      </w:pPr>
      <w:r>
        <w:rPr>
          <w:lang w:val="en-GB"/>
        </w:rPr>
        <w:lastRenderedPageBreak/>
        <w:t>Context</w:t>
      </w:r>
    </w:p>
    <w:p w14:paraId="5A64436C" w14:textId="36693D28" w:rsidR="00FB32B3" w:rsidRDefault="004D4FC7" w:rsidP="001250C3">
      <w:pPr>
        <w:jc w:val="both"/>
        <w:rPr>
          <w:lang w:val="en-GB"/>
        </w:rPr>
      </w:pPr>
      <w:r>
        <w:rPr>
          <w:lang w:val="en-GB"/>
        </w:rPr>
        <w:t>This technical specification collects all use cases regarding the data import</w:t>
      </w:r>
      <w:r w:rsidR="00C243F6">
        <w:rPr>
          <w:lang w:val="en-GB"/>
        </w:rPr>
        <w:t xml:space="preserve"> in </w:t>
      </w:r>
      <w:proofErr w:type="spellStart"/>
      <w:r w:rsidR="00C243F6">
        <w:rPr>
          <w:lang w:val="en-GB"/>
        </w:rPr>
        <w:t>Shanoir</w:t>
      </w:r>
      <w:proofErr w:type="spellEnd"/>
      <w:r w:rsidR="00C243F6">
        <w:rPr>
          <w:lang w:val="en-GB"/>
        </w:rPr>
        <w:t xml:space="preserve"> platform</w:t>
      </w:r>
      <w:r>
        <w:rPr>
          <w:lang w:val="en-GB"/>
        </w:rPr>
        <w:t xml:space="preserve"> </w:t>
      </w:r>
      <w:r w:rsidR="00C243F6">
        <w:rPr>
          <w:lang w:val="en-GB"/>
        </w:rPr>
        <w:t>and the anonymization</w:t>
      </w:r>
      <w:r w:rsidR="00DD7C69">
        <w:rPr>
          <w:lang w:val="en-GB"/>
        </w:rPr>
        <w:t xml:space="preserve"> </w:t>
      </w:r>
      <w:r w:rsidR="006161A7">
        <w:rPr>
          <w:lang w:val="en-GB"/>
        </w:rPr>
        <w:t xml:space="preserve">either with </w:t>
      </w:r>
      <w:proofErr w:type="spellStart"/>
      <w:r w:rsidR="006161A7">
        <w:rPr>
          <w:lang w:val="en-GB"/>
        </w:rPr>
        <w:t>Shanoir</w:t>
      </w:r>
      <w:r w:rsidR="00C243F6">
        <w:rPr>
          <w:lang w:val="en-GB"/>
        </w:rPr>
        <w:t>Uploader</w:t>
      </w:r>
      <w:proofErr w:type="spellEnd"/>
      <w:r w:rsidR="00C243F6">
        <w:rPr>
          <w:lang w:val="en-GB"/>
        </w:rPr>
        <w:t xml:space="preserve"> or with </w:t>
      </w:r>
      <w:proofErr w:type="spellStart"/>
      <w:r w:rsidR="00C243F6">
        <w:rPr>
          <w:lang w:val="en-GB"/>
        </w:rPr>
        <w:t>Shanoir</w:t>
      </w:r>
      <w:proofErr w:type="spellEnd"/>
      <w:r w:rsidR="00C243F6">
        <w:rPr>
          <w:lang w:val="en-GB"/>
        </w:rPr>
        <w:t xml:space="preserve"> platform</w:t>
      </w:r>
      <w:r>
        <w:rPr>
          <w:lang w:val="en-GB"/>
        </w:rPr>
        <w:t xml:space="preserve">. It contains the data import either from a DICOM ZIP file or from the </w:t>
      </w:r>
      <w:proofErr w:type="spellStart"/>
      <w:r>
        <w:rPr>
          <w:lang w:val="en-GB"/>
        </w:rPr>
        <w:t>Shan</w:t>
      </w:r>
      <w:r w:rsidR="001250C3">
        <w:rPr>
          <w:lang w:val="en-GB"/>
        </w:rPr>
        <w:t>oir</w:t>
      </w:r>
      <w:r>
        <w:rPr>
          <w:lang w:val="en-GB"/>
        </w:rPr>
        <w:t>Uploader</w:t>
      </w:r>
      <w:proofErr w:type="spellEnd"/>
      <w:r>
        <w:rPr>
          <w:lang w:val="en-GB"/>
        </w:rPr>
        <w:t xml:space="preserve">. It presents </w:t>
      </w:r>
      <w:r w:rsidR="00FB32B3">
        <w:rPr>
          <w:lang w:val="en-GB"/>
        </w:rPr>
        <w:t xml:space="preserve">especially </w:t>
      </w:r>
      <w:r>
        <w:rPr>
          <w:lang w:val="en-GB"/>
        </w:rPr>
        <w:t xml:space="preserve">the </w:t>
      </w:r>
      <w:r w:rsidR="00FB32B3">
        <w:rPr>
          <w:lang w:val="en-GB"/>
        </w:rPr>
        <w:t xml:space="preserve">features of an import in </w:t>
      </w:r>
      <w:proofErr w:type="spellStart"/>
      <w:r w:rsidR="00FB32B3">
        <w:rPr>
          <w:lang w:val="en-GB"/>
        </w:rPr>
        <w:t>Shanoir</w:t>
      </w:r>
      <w:proofErr w:type="spellEnd"/>
      <w:r w:rsidR="00FB32B3">
        <w:rPr>
          <w:lang w:val="en-GB"/>
        </w:rPr>
        <w:t xml:space="preserve"> OFSEP platform, which has several differences from the </w:t>
      </w:r>
      <w:proofErr w:type="spellStart"/>
      <w:r w:rsidR="00FB32B3">
        <w:rPr>
          <w:lang w:val="en-GB"/>
        </w:rPr>
        <w:t>Shanoir</w:t>
      </w:r>
      <w:proofErr w:type="spellEnd"/>
      <w:r w:rsidR="00FB32B3">
        <w:rPr>
          <w:lang w:val="en-GB"/>
        </w:rPr>
        <w:t xml:space="preserve"> </w:t>
      </w:r>
      <w:proofErr w:type="spellStart"/>
      <w:r w:rsidR="00FB32B3">
        <w:rPr>
          <w:lang w:val="en-GB"/>
        </w:rPr>
        <w:t>Neurinfo</w:t>
      </w:r>
      <w:proofErr w:type="spellEnd"/>
      <w:r w:rsidR="00FB32B3">
        <w:rPr>
          <w:lang w:val="en-GB"/>
        </w:rPr>
        <w:t xml:space="preserve"> platform. It helps </w:t>
      </w:r>
      <w:proofErr w:type="gramStart"/>
      <w:r w:rsidR="00FB32B3">
        <w:rPr>
          <w:lang w:val="en-GB"/>
        </w:rPr>
        <w:t>to summ</w:t>
      </w:r>
      <w:r w:rsidR="00EE6012">
        <w:rPr>
          <w:lang w:val="en-GB"/>
        </w:rPr>
        <w:t>ary the already existing import</w:t>
      </w:r>
      <w:r w:rsidR="00DD7C69">
        <w:rPr>
          <w:lang w:val="en-GB"/>
        </w:rPr>
        <w:t xml:space="preserve"> and anonymization</w:t>
      </w:r>
      <w:r w:rsidR="007C11E1">
        <w:rPr>
          <w:lang w:val="en-GB"/>
        </w:rPr>
        <w:t xml:space="preserve"> and to list the future developments</w:t>
      </w:r>
      <w:proofErr w:type="gramEnd"/>
      <w:r w:rsidR="007C11E1">
        <w:rPr>
          <w:lang w:val="en-GB"/>
        </w:rPr>
        <w:t>.</w:t>
      </w:r>
    </w:p>
    <w:p w14:paraId="537B7547" w14:textId="77777777" w:rsidR="006B3FAD" w:rsidRDefault="001870FC" w:rsidP="006B3FAD">
      <w:pPr>
        <w:pStyle w:val="Titre2"/>
        <w:numPr>
          <w:ilvl w:val="1"/>
          <w:numId w:val="3"/>
        </w:numPr>
        <w:rPr>
          <w:i/>
          <w:iCs/>
          <w:lang w:val="en-GB"/>
        </w:rPr>
      </w:pPr>
      <w:r>
        <w:rPr>
          <w:lang w:val="en-GB"/>
        </w:rPr>
        <w:t xml:space="preserve">Import and </w:t>
      </w:r>
      <w:r w:rsidR="006B3FAD">
        <w:rPr>
          <w:lang w:val="en-GB"/>
        </w:rPr>
        <w:t>Anonymization</w:t>
      </w:r>
    </w:p>
    <w:p w14:paraId="424F05FA" w14:textId="7DFA0520" w:rsidR="006B3FAD" w:rsidRPr="001E718B" w:rsidRDefault="006B3FAD" w:rsidP="00261CF4">
      <w:pPr>
        <w:jc w:val="both"/>
        <w:rPr>
          <w:lang w:val="en-GB"/>
        </w:rPr>
      </w:pPr>
      <w:r w:rsidRPr="001E718B">
        <w:rPr>
          <w:lang w:val="en-GB"/>
        </w:rPr>
        <w:t xml:space="preserve">During the data import </w:t>
      </w:r>
      <w:r w:rsidR="00206903">
        <w:rPr>
          <w:lang w:val="en-GB"/>
        </w:rPr>
        <w:t xml:space="preserve">process </w:t>
      </w:r>
      <w:r w:rsidRPr="001E718B">
        <w:rPr>
          <w:lang w:val="en-GB"/>
        </w:rPr>
        <w:t xml:space="preserve">from a ZIP file, a local anonymization </w:t>
      </w:r>
      <w:proofErr w:type="gramStart"/>
      <w:r w:rsidRPr="001E718B">
        <w:rPr>
          <w:lang w:val="en-GB"/>
        </w:rPr>
        <w:t xml:space="preserve">will be </w:t>
      </w:r>
      <w:r w:rsidR="001870FC">
        <w:rPr>
          <w:lang w:val="en-GB"/>
        </w:rPr>
        <w:t>done</w:t>
      </w:r>
      <w:proofErr w:type="gramEnd"/>
      <w:r w:rsidRPr="001E718B">
        <w:rPr>
          <w:lang w:val="en-GB"/>
        </w:rPr>
        <w:t xml:space="preserve"> when a new subject is created. A subject identifier</w:t>
      </w:r>
      <w:r w:rsidR="00CD7C17">
        <w:rPr>
          <w:lang w:val="en-GB"/>
        </w:rPr>
        <w:t xml:space="preserve"> (PHK)</w:t>
      </w:r>
      <w:r w:rsidRPr="001E718B">
        <w:rPr>
          <w:lang w:val="en-GB"/>
        </w:rPr>
        <w:t xml:space="preserve"> </w:t>
      </w:r>
      <w:proofErr w:type="gramStart"/>
      <w:r w:rsidRPr="001E718B">
        <w:rPr>
          <w:lang w:val="en-GB"/>
        </w:rPr>
        <w:t>will be automatically generated and saved in the database at the end</w:t>
      </w:r>
      <w:proofErr w:type="gramEnd"/>
      <w:r w:rsidRPr="001E718B">
        <w:rPr>
          <w:lang w:val="en-GB"/>
        </w:rPr>
        <w:t>.</w:t>
      </w:r>
    </w:p>
    <w:p w14:paraId="6CA511D9" w14:textId="01CC1125" w:rsidR="006B3FAD" w:rsidRDefault="006B3FAD" w:rsidP="00261CF4">
      <w:pPr>
        <w:jc w:val="both"/>
        <w:rPr>
          <w:lang w:val="en-GB"/>
        </w:rPr>
      </w:pPr>
      <w:r w:rsidRPr="001E718B">
        <w:rPr>
          <w:lang w:val="en-GB"/>
        </w:rPr>
        <w:t xml:space="preserve">In case of the data import from </w:t>
      </w:r>
      <w:proofErr w:type="spellStart"/>
      <w:r w:rsidR="00113916">
        <w:rPr>
          <w:lang w:val="en-GB"/>
        </w:rPr>
        <w:t>ShanoirUploader</w:t>
      </w:r>
      <w:proofErr w:type="spellEnd"/>
      <w:r w:rsidRPr="001E718B">
        <w:rPr>
          <w:lang w:val="en-GB"/>
        </w:rPr>
        <w:t xml:space="preserve">, </w:t>
      </w:r>
      <w:r w:rsidR="00206903">
        <w:rPr>
          <w:lang w:val="en-GB"/>
        </w:rPr>
        <w:t xml:space="preserve">since </w:t>
      </w:r>
      <w:proofErr w:type="gramStart"/>
      <w:r w:rsidRPr="001E718B">
        <w:rPr>
          <w:lang w:val="en-GB"/>
        </w:rPr>
        <w:t xml:space="preserve">an anonymization is already </w:t>
      </w:r>
      <w:r w:rsidR="00E71A8B">
        <w:rPr>
          <w:lang w:val="en-GB"/>
        </w:rPr>
        <w:t>accomplished</w:t>
      </w:r>
      <w:r w:rsidRPr="001E718B">
        <w:rPr>
          <w:lang w:val="en-GB"/>
        </w:rPr>
        <w:t xml:space="preserve"> </w:t>
      </w:r>
      <w:r w:rsidR="001870FC">
        <w:rPr>
          <w:lang w:val="en-GB"/>
        </w:rPr>
        <w:t>by</w:t>
      </w:r>
      <w:r w:rsidRPr="001E718B">
        <w:rPr>
          <w:lang w:val="en-GB"/>
        </w:rPr>
        <w:t xml:space="preserve"> the uploader</w:t>
      </w:r>
      <w:proofErr w:type="gramEnd"/>
      <w:r w:rsidR="00206903">
        <w:rPr>
          <w:lang w:val="en-GB"/>
        </w:rPr>
        <w:t>,</w:t>
      </w:r>
      <w:r w:rsidRPr="001E718B">
        <w:rPr>
          <w:lang w:val="en-GB"/>
        </w:rPr>
        <w:t xml:space="preserve"> </w:t>
      </w:r>
      <w:r w:rsidR="00206903" w:rsidRPr="001E718B">
        <w:rPr>
          <w:lang w:val="en-GB"/>
        </w:rPr>
        <w:t xml:space="preserve">no more local anonymization will be done during the import in </w:t>
      </w:r>
      <w:proofErr w:type="spellStart"/>
      <w:r w:rsidR="00206903" w:rsidRPr="001E718B">
        <w:rPr>
          <w:lang w:val="en-GB"/>
        </w:rPr>
        <w:t>Shanoir</w:t>
      </w:r>
      <w:proofErr w:type="spellEnd"/>
      <w:r w:rsidR="00206903" w:rsidRPr="001E718B">
        <w:rPr>
          <w:lang w:val="en-GB"/>
        </w:rPr>
        <w:t xml:space="preserve">. </w:t>
      </w:r>
      <w:r w:rsidRPr="001E718B">
        <w:rPr>
          <w:lang w:val="en-GB"/>
        </w:rPr>
        <w:t xml:space="preserve">When a new subject </w:t>
      </w:r>
      <w:proofErr w:type="gramStart"/>
      <w:r w:rsidRPr="001E718B">
        <w:rPr>
          <w:lang w:val="en-GB"/>
        </w:rPr>
        <w:t>is created</w:t>
      </w:r>
      <w:proofErr w:type="gramEnd"/>
      <w:r w:rsidRPr="001E718B">
        <w:rPr>
          <w:lang w:val="en-GB"/>
        </w:rPr>
        <w:t>, the “</w:t>
      </w:r>
      <w:r w:rsidRPr="00206903">
        <w:rPr>
          <w:i/>
          <w:lang w:val="en-GB"/>
        </w:rPr>
        <w:t>Is the subject already anonymized?</w:t>
      </w:r>
      <w:r w:rsidR="00206903">
        <w:rPr>
          <w:lang w:val="en-GB"/>
        </w:rPr>
        <w:t xml:space="preserve">” option </w:t>
      </w:r>
      <w:r w:rsidR="007C617D">
        <w:rPr>
          <w:lang w:val="en-GB"/>
        </w:rPr>
        <w:t>will</w:t>
      </w:r>
      <w:r w:rsidR="00206903">
        <w:rPr>
          <w:lang w:val="en-GB"/>
        </w:rPr>
        <w:t xml:space="preserve"> </w:t>
      </w:r>
      <w:r w:rsidR="004F3867">
        <w:rPr>
          <w:lang w:val="en-GB"/>
        </w:rPr>
        <w:t>not be displayed and internally pre-selected</w:t>
      </w:r>
      <w:r w:rsidR="00206903">
        <w:rPr>
          <w:lang w:val="en-GB"/>
        </w:rPr>
        <w:t>.</w:t>
      </w:r>
    </w:p>
    <w:p w14:paraId="04898CE7" w14:textId="1F6DEE73" w:rsidR="00205296" w:rsidRDefault="009A5475" w:rsidP="00261CF4">
      <w:pPr>
        <w:jc w:val="both"/>
        <w:rPr>
          <w:ins w:id="0" w:author="Ines Fakhfakh" w:date="2017-04-25T16:13:00Z"/>
          <w:lang w:val="en-GB"/>
        </w:rPr>
      </w:pPr>
      <w:r>
        <w:rPr>
          <w:lang w:val="en-GB"/>
        </w:rPr>
        <w:t xml:space="preserve">For the OFSEP project, </w:t>
      </w:r>
      <w:r w:rsidR="00065FC8">
        <w:rPr>
          <w:lang w:val="en-GB"/>
        </w:rPr>
        <w:t xml:space="preserve">the patient’s hash key (PHK) is calculated </w:t>
      </w:r>
      <w:del w:id="1" w:author="Ines Fakhfakh" w:date="2017-04-25T16:12:00Z">
        <w:r w:rsidR="00065FC8" w:rsidDel="00205296">
          <w:rPr>
            <w:lang w:val="en-GB"/>
          </w:rPr>
          <w:delText>differently. I</w:delText>
        </w:r>
        <w:r w:rsidR="000557E7" w:rsidDel="00205296">
          <w:rPr>
            <w:lang w:val="en-GB"/>
          </w:rPr>
          <w:delText xml:space="preserve">t is </w:delText>
        </w:r>
      </w:del>
      <w:r w:rsidR="000557E7">
        <w:rPr>
          <w:lang w:val="en-GB"/>
        </w:rPr>
        <w:t>based on the patient’s first</w:t>
      </w:r>
      <w:r w:rsidR="00065FC8">
        <w:rPr>
          <w:lang w:val="en-GB"/>
        </w:rPr>
        <w:t xml:space="preserve"> name, birth name and his birth date. It has a length of 64. </w:t>
      </w:r>
    </w:p>
    <w:p w14:paraId="1E08FC08" w14:textId="77777777" w:rsidR="00205296" w:rsidRPr="00205296" w:rsidRDefault="00205296" w:rsidP="00205296">
      <w:pPr>
        <w:jc w:val="center"/>
        <w:rPr>
          <w:ins w:id="2" w:author="Ines Fakhfakh" w:date="2017-04-25T16:13:00Z"/>
          <w:i/>
          <w:lang w:val="en-GB"/>
          <w:rPrChange w:id="3" w:author="Ines Fakhfakh" w:date="2017-04-25T16:13:00Z">
            <w:rPr>
              <w:ins w:id="4" w:author="Ines Fakhfakh" w:date="2017-04-25T16:13:00Z"/>
              <w:lang w:val="en-GB"/>
            </w:rPr>
          </w:rPrChange>
        </w:rPr>
      </w:pPr>
      <w:ins w:id="5" w:author="Ines Fakhfakh" w:date="2017-04-25T16:13:00Z">
        <w:r w:rsidRPr="00205296">
          <w:rPr>
            <w:i/>
            <w:lang w:val="en-GB"/>
            <w:rPrChange w:id="6" w:author="Ines Fakhfakh" w:date="2017-04-25T16:13:00Z">
              <w:rPr>
                <w:lang w:val="en-GB"/>
              </w:rPr>
            </w:rPrChange>
          </w:rPr>
          <w:t xml:space="preserve">PHK = </w:t>
        </w:r>
        <w:proofErr w:type="gramStart"/>
        <w:r w:rsidRPr="00205296">
          <w:rPr>
            <w:i/>
            <w:lang w:val="en-GB"/>
            <w:rPrChange w:id="7" w:author="Ines Fakhfakh" w:date="2017-04-25T16:13:00Z">
              <w:rPr>
                <w:lang w:val="en-GB"/>
              </w:rPr>
            </w:rPrChange>
          </w:rPr>
          <w:t>SHA256(</w:t>
        </w:r>
        <w:proofErr w:type="gramEnd"/>
        <w:r w:rsidRPr="00205296">
          <w:rPr>
            <w:i/>
            <w:lang w:val="en-GB"/>
            <w:rPrChange w:id="8" w:author="Ines Fakhfakh" w:date="2017-04-25T16:13:00Z">
              <w:rPr>
                <w:lang w:val="en-GB"/>
              </w:rPr>
            </w:rPrChange>
          </w:rPr>
          <w:t>hashP1(</w:t>
        </w:r>
        <w:proofErr w:type="spellStart"/>
        <w:r w:rsidRPr="00205296">
          <w:rPr>
            <w:i/>
            <w:lang w:val="en-GB"/>
            <w:rPrChange w:id="9" w:author="Ines Fakhfakh" w:date="2017-04-25T16:13:00Z">
              <w:rPr>
                <w:lang w:val="en-GB"/>
              </w:rPr>
            </w:rPrChange>
          </w:rPr>
          <w:t>first_name</w:t>
        </w:r>
        <w:proofErr w:type="spellEnd"/>
        <w:r w:rsidRPr="00205296">
          <w:rPr>
            <w:i/>
            <w:lang w:val="en-GB"/>
            <w:rPrChange w:id="10" w:author="Ines Fakhfakh" w:date="2017-04-25T16:13:00Z">
              <w:rPr>
                <w:lang w:val="en-GB"/>
              </w:rPr>
            </w:rPrChange>
          </w:rPr>
          <w:t>)|| hashP1(</w:t>
        </w:r>
        <w:proofErr w:type="spellStart"/>
        <w:r w:rsidRPr="00205296">
          <w:rPr>
            <w:i/>
            <w:lang w:val="en-GB"/>
            <w:rPrChange w:id="11" w:author="Ines Fakhfakh" w:date="2017-04-25T16:13:00Z">
              <w:rPr>
                <w:lang w:val="en-GB"/>
              </w:rPr>
            </w:rPrChange>
          </w:rPr>
          <w:t>birth_name</w:t>
        </w:r>
        <w:proofErr w:type="spellEnd"/>
        <w:r w:rsidRPr="00205296">
          <w:rPr>
            <w:i/>
            <w:lang w:val="en-GB"/>
            <w:rPrChange w:id="12" w:author="Ines Fakhfakh" w:date="2017-04-25T16:13:00Z">
              <w:rPr>
                <w:lang w:val="en-GB"/>
              </w:rPr>
            </w:rPrChange>
          </w:rPr>
          <w:t>)|| hashP1(</w:t>
        </w:r>
        <w:proofErr w:type="spellStart"/>
        <w:r w:rsidRPr="00205296">
          <w:rPr>
            <w:i/>
            <w:lang w:val="en-GB"/>
            <w:rPrChange w:id="13" w:author="Ines Fakhfakh" w:date="2017-04-25T16:13:00Z">
              <w:rPr>
                <w:lang w:val="en-GB"/>
              </w:rPr>
            </w:rPrChange>
          </w:rPr>
          <w:t>birth_date</w:t>
        </w:r>
        <w:proofErr w:type="spellEnd"/>
        <w:r w:rsidRPr="00205296">
          <w:rPr>
            <w:i/>
            <w:lang w:val="en-GB"/>
            <w:rPrChange w:id="14" w:author="Ines Fakhfakh" w:date="2017-04-25T16:13:00Z">
              <w:rPr>
                <w:lang w:val="en-GB"/>
              </w:rPr>
            </w:rPrChange>
          </w:rPr>
          <w:t>))</w:t>
        </w:r>
      </w:ins>
    </w:p>
    <w:p w14:paraId="59B97D05" w14:textId="4288C50F" w:rsidR="00205296" w:rsidRPr="00205296" w:rsidRDefault="00205296" w:rsidP="00205296">
      <w:pPr>
        <w:jc w:val="center"/>
        <w:rPr>
          <w:ins w:id="15" w:author="Ines Fakhfakh" w:date="2017-04-25T16:13:00Z"/>
          <w:i/>
          <w:lang w:val="en-GB"/>
          <w:rPrChange w:id="16" w:author="Ines Fakhfakh" w:date="2017-04-25T16:13:00Z">
            <w:rPr>
              <w:ins w:id="17" w:author="Ines Fakhfakh" w:date="2017-04-25T16:13:00Z"/>
              <w:lang w:val="en-GB"/>
            </w:rPr>
          </w:rPrChange>
        </w:rPr>
        <w:pPrChange w:id="18" w:author="Ines Fakhfakh" w:date="2017-04-25T16:13:00Z">
          <w:pPr>
            <w:jc w:val="both"/>
          </w:pPr>
        </w:pPrChange>
      </w:pPr>
      <w:ins w:id="19" w:author="Ines Fakhfakh" w:date="2017-04-25T16:13:00Z">
        <w:r w:rsidRPr="00205296">
          <w:rPr>
            <w:i/>
            <w:lang w:val="en-GB"/>
            <w:rPrChange w:id="20" w:author="Ines Fakhfakh" w:date="2017-04-25T16:13:00Z">
              <w:rPr>
                <w:lang w:val="en-GB"/>
              </w:rPr>
            </w:rPrChange>
          </w:rPr>
          <w:t>«SHA256 »:  SHA_256 bits,</w:t>
        </w:r>
      </w:ins>
    </w:p>
    <w:p w14:paraId="3BFE18E9" w14:textId="77777777" w:rsidR="00205296" w:rsidRPr="00205296" w:rsidRDefault="00205296" w:rsidP="00205296">
      <w:pPr>
        <w:jc w:val="center"/>
        <w:rPr>
          <w:ins w:id="21" w:author="Ines Fakhfakh" w:date="2017-04-25T16:13:00Z"/>
          <w:i/>
          <w:lang w:val="en-GB"/>
          <w:rPrChange w:id="22" w:author="Ines Fakhfakh" w:date="2017-04-25T16:13:00Z">
            <w:rPr>
              <w:ins w:id="23" w:author="Ines Fakhfakh" w:date="2017-04-25T16:13:00Z"/>
              <w:lang w:val="en-GB"/>
            </w:rPr>
          </w:rPrChange>
        </w:rPr>
        <w:pPrChange w:id="24" w:author="Ines Fakhfakh" w:date="2017-04-25T16:13:00Z">
          <w:pPr>
            <w:jc w:val="both"/>
          </w:pPr>
        </w:pPrChange>
      </w:pPr>
      <w:ins w:id="25" w:author="Ines Fakhfakh" w:date="2017-04-25T16:13:00Z">
        <w:r w:rsidRPr="00205296">
          <w:rPr>
            <w:i/>
            <w:lang w:val="en-GB"/>
            <w:rPrChange w:id="26" w:author="Ines Fakhfakh" w:date="2017-04-25T16:13:00Z">
              <w:rPr>
                <w:lang w:val="en-GB"/>
              </w:rPr>
            </w:rPrChange>
          </w:rPr>
          <w:t>«hashP1 </w:t>
        </w:r>
        <w:proofErr w:type="gramStart"/>
        <w:r w:rsidRPr="00205296">
          <w:rPr>
            <w:i/>
            <w:lang w:val="en-GB"/>
            <w:rPrChange w:id="27" w:author="Ines Fakhfakh" w:date="2017-04-25T16:13:00Z">
              <w:rPr>
                <w:lang w:val="en-GB"/>
              </w:rPr>
            </w:rPrChange>
          </w:rPr>
          <w:t>» :</w:t>
        </w:r>
        <w:proofErr w:type="gramEnd"/>
        <w:r w:rsidRPr="00205296">
          <w:rPr>
            <w:i/>
            <w:lang w:val="en-GB"/>
            <w:rPrChange w:id="28" w:author="Ines Fakhfakh" w:date="2017-04-25T16:13:00Z">
              <w:rPr>
                <w:lang w:val="en-GB"/>
              </w:rPr>
            </w:rPrChange>
          </w:rPr>
          <w:t xml:space="preserve"> </w:t>
        </w:r>
        <w:proofErr w:type="spellStart"/>
        <w:r w:rsidRPr="00205296">
          <w:rPr>
            <w:i/>
            <w:lang w:val="en-GB"/>
            <w:rPrChange w:id="29" w:author="Ines Fakhfakh" w:date="2017-04-25T16:13:00Z">
              <w:rPr>
                <w:lang w:val="en-GB"/>
              </w:rPr>
            </w:rPrChange>
          </w:rPr>
          <w:t>Pseudonymus</w:t>
        </w:r>
        <w:proofErr w:type="spellEnd"/>
        <w:r w:rsidRPr="00205296">
          <w:rPr>
            <w:i/>
            <w:lang w:val="en-GB"/>
            <w:rPrChange w:id="30" w:author="Ines Fakhfakh" w:date="2017-04-25T16:13:00Z">
              <w:rPr>
                <w:lang w:val="en-GB"/>
              </w:rPr>
            </w:rPrChange>
          </w:rPr>
          <w:t xml:space="preserve"> hash with </w:t>
        </w:r>
        <w:proofErr w:type="spellStart"/>
        <w:r w:rsidRPr="00205296">
          <w:rPr>
            <w:i/>
            <w:lang w:val="en-GB"/>
            <w:rPrChange w:id="31" w:author="Ines Fakhfakh" w:date="2017-04-25T16:13:00Z">
              <w:rPr>
                <w:lang w:val="en-GB"/>
              </w:rPr>
            </w:rPrChange>
          </w:rPr>
          <w:t>soundex</w:t>
        </w:r>
        <w:proofErr w:type="spellEnd"/>
        <w:r w:rsidRPr="00205296">
          <w:rPr>
            <w:i/>
            <w:lang w:val="en-GB"/>
            <w:rPrChange w:id="32" w:author="Ines Fakhfakh" w:date="2017-04-25T16:13:00Z">
              <w:rPr>
                <w:lang w:val="en-GB"/>
              </w:rPr>
            </w:rPrChange>
          </w:rPr>
          <w:t xml:space="preserve"> « 0 »,</w:t>
        </w:r>
      </w:ins>
    </w:p>
    <w:p w14:paraId="77F57150" w14:textId="13FC9B88" w:rsidR="00205296" w:rsidRPr="00205296" w:rsidRDefault="00205296" w:rsidP="00205296">
      <w:pPr>
        <w:jc w:val="center"/>
        <w:rPr>
          <w:ins w:id="33" w:author="Ines Fakhfakh" w:date="2017-04-25T16:12:00Z"/>
          <w:i/>
          <w:lang w:val="en-GB"/>
          <w:rPrChange w:id="34" w:author="Ines Fakhfakh" w:date="2017-04-25T16:13:00Z">
            <w:rPr>
              <w:ins w:id="35" w:author="Ines Fakhfakh" w:date="2017-04-25T16:12:00Z"/>
              <w:lang w:val="en-GB"/>
            </w:rPr>
          </w:rPrChange>
        </w:rPr>
        <w:pPrChange w:id="36" w:author="Ines Fakhfakh" w:date="2017-04-25T16:13:00Z">
          <w:pPr>
            <w:jc w:val="both"/>
          </w:pPr>
        </w:pPrChange>
      </w:pPr>
      <w:ins w:id="37" w:author="Ines Fakhfakh" w:date="2017-04-25T16:13:00Z">
        <w:r w:rsidRPr="00205296">
          <w:rPr>
            <w:i/>
            <w:lang w:val="en-GB"/>
            <w:rPrChange w:id="38" w:author="Ines Fakhfakh" w:date="2017-04-25T16:13:00Z">
              <w:rPr>
                <w:lang w:val="en-GB"/>
              </w:rPr>
            </w:rPrChange>
          </w:rPr>
          <w:t>« || »:  concatenation symbol.</w:t>
        </w:r>
      </w:ins>
    </w:p>
    <w:p w14:paraId="686AA719" w14:textId="77777777" w:rsidR="00205296" w:rsidRDefault="00065FC8" w:rsidP="00DB3340">
      <w:pPr>
        <w:jc w:val="both"/>
        <w:rPr>
          <w:ins w:id="39" w:author="Ines Fakhfakh" w:date="2017-04-25T16:13:00Z"/>
          <w:lang w:val="en-GB"/>
        </w:rPr>
      </w:pPr>
      <w:r>
        <w:rPr>
          <w:lang w:val="en-GB"/>
        </w:rPr>
        <w:t>For the other cases, the patie</w:t>
      </w:r>
      <w:r w:rsidR="00653E9A">
        <w:rPr>
          <w:lang w:val="en-GB"/>
        </w:rPr>
        <w:t>nt’s hash key has a length of 14</w:t>
      </w:r>
      <w:r>
        <w:rPr>
          <w:lang w:val="en-GB"/>
        </w:rPr>
        <w:t xml:space="preserve"> and </w:t>
      </w:r>
      <w:proofErr w:type="gramStart"/>
      <w:r>
        <w:rPr>
          <w:lang w:val="en-GB"/>
        </w:rPr>
        <w:t>is calculated</w:t>
      </w:r>
      <w:proofErr w:type="gramEnd"/>
      <w:r>
        <w:rPr>
          <w:lang w:val="en-GB"/>
        </w:rPr>
        <w:t xml:space="preserve"> with the first name, </w:t>
      </w:r>
      <w:r w:rsidR="00E71A8B">
        <w:rPr>
          <w:lang w:val="en-GB"/>
        </w:rPr>
        <w:t xml:space="preserve">the </w:t>
      </w:r>
      <w:r>
        <w:rPr>
          <w:lang w:val="en-GB"/>
        </w:rPr>
        <w:t xml:space="preserve">last name and the birth date. </w:t>
      </w:r>
    </w:p>
    <w:p w14:paraId="1E8E4BD6" w14:textId="5FB5C3E3" w:rsidR="002E3DEA" w:rsidDel="000B2522" w:rsidRDefault="00205296" w:rsidP="00205296">
      <w:pPr>
        <w:jc w:val="center"/>
        <w:rPr>
          <w:del w:id="40" w:author="Ines Fakhfakh" w:date="2017-04-25T16:13:00Z"/>
          <w:i/>
          <w:lang w:val="en-GB"/>
        </w:rPr>
        <w:pPrChange w:id="41" w:author="Ines Fakhfakh" w:date="2017-04-25T16:14:00Z">
          <w:pPr>
            <w:jc w:val="both"/>
          </w:pPr>
        </w:pPrChange>
      </w:pPr>
      <w:ins w:id="42" w:author="Ines Fakhfakh" w:date="2017-04-25T16:14:00Z">
        <w:r w:rsidRPr="00F41484">
          <w:rPr>
            <w:i/>
            <w:lang w:val="en-GB"/>
          </w:rPr>
          <w:t xml:space="preserve">PHK = </w:t>
        </w:r>
      </w:ins>
      <w:proofErr w:type="gramStart"/>
      <w:ins w:id="43" w:author="Ines Fakhfakh" w:date="2017-04-25T16:11:00Z">
        <w:r w:rsidR="00DB3340" w:rsidRPr="00205296">
          <w:rPr>
            <w:i/>
            <w:lang w:val="en-GB"/>
            <w:rPrChange w:id="44" w:author="Ines Fakhfakh" w:date="2017-04-25T16:13:00Z">
              <w:rPr>
                <w:lang w:val="en-GB"/>
              </w:rPr>
            </w:rPrChange>
          </w:rPr>
          <w:t>SHA(</w:t>
        </w:r>
        <w:proofErr w:type="spellStart"/>
        <w:proofErr w:type="gramEnd"/>
        <w:r w:rsidR="00DB3340" w:rsidRPr="00205296">
          <w:rPr>
            <w:i/>
            <w:lang w:val="en-GB"/>
            <w:rPrChange w:id="45" w:author="Ines Fakhfakh" w:date="2017-04-25T16:13:00Z">
              <w:rPr>
                <w:lang w:val="en-GB"/>
              </w:rPr>
            </w:rPrChange>
          </w:rPr>
          <w:t>first_name</w:t>
        </w:r>
        <w:proofErr w:type="spellEnd"/>
        <w:r w:rsidR="00DB3340" w:rsidRPr="00205296">
          <w:rPr>
            <w:i/>
            <w:lang w:val="en-GB"/>
            <w:rPrChange w:id="46" w:author="Ines Fakhfakh" w:date="2017-04-25T16:13:00Z">
              <w:rPr>
                <w:lang w:val="en-GB"/>
              </w:rPr>
            </w:rPrChange>
          </w:rPr>
          <w:t xml:space="preserve"> || </w:t>
        </w:r>
        <w:proofErr w:type="spellStart"/>
        <w:r w:rsidR="00DB3340" w:rsidRPr="00205296">
          <w:rPr>
            <w:i/>
            <w:lang w:val="en-GB"/>
            <w:rPrChange w:id="47" w:author="Ines Fakhfakh" w:date="2017-04-25T16:13:00Z">
              <w:rPr>
                <w:lang w:val="en-GB"/>
              </w:rPr>
            </w:rPrChange>
          </w:rPr>
          <w:t>last_name</w:t>
        </w:r>
        <w:proofErr w:type="spellEnd"/>
        <w:r w:rsidR="00DB3340" w:rsidRPr="00205296">
          <w:rPr>
            <w:i/>
            <w:lang w:val="en-GB"/>
            <w:rPrChange w:id="48" w:author="Ines Fakhfakh" w:date="2017-04-25T16:13:00Z">
              <w:rPr>
                <w:lang w:val="en-GB"/>
              </w:rPr>
            </w:rPrChange>
          </w:rPr>
          <w:t xml:space="preserve"> || </w:t>
        </w:r>
        <w:proofErr w:type="spellStart"/>
        <w:r w:rsidR="00DB3340" w:rsidRPr="00205296">
          <w:rPr>
            <w:i/>
            <w:lang w:val="en-GB"/>
            <w:rPrChange w:id="49" w:author="Ines Fakhfakh" w:date="2017-04-25T16:13:00Z">
              <w:rPr>
                <w:lang w:val="en-GB"/>
              </w:rPr>
            </w:rPrChange>
          </w:rPr>
          <w:t>birth_date</w:t>
        </w:r>
        <w:proofErr w:type="spellEnd"/>
        <w:r w:rsidR="00DB3340" w:rsidRPr="00205296">
          <w:rPr>
            <w:i/>
            <w:lang w:val="en-GB"/>
            <w:rPrChange w:id="50" w:author="Ines Fakhfakh" w:date="2017-04-25T16:13:00Z">
              <w:rPr>
                <w:lang w:val="en-GB"/>
              </w:rPr>
            </w:rPrChange>
          </w:rPr>
          <w:t>)</w:t>
        </w:r>
      </w:ins>
    </w:p>
    <w:p w14:paraId="530D7599" w14:textId="4E3EC601" w:rsidR="000B2522" w:rsidRPr="00F41484" w:rsidRDefault="000B2522" w:rsidP="000B2522">
      <w:pPr>
        <w:jc w:val="center"/>
        <w:rPr>
          <w:ins w:id="51" w:author="Ines Fakhfakh" w:date="2017-04-25T16:28:00Z"/>
          <w:i/>
          <w:lang w:val="en-GB"/>
        </w:rPr>
      </w:pPr>
      <w:ins w:id="52" w:author="Ines Fakhfakh" w:date="2017-04-25T16:28:00Z">
        <w:r w:rsidRPr="00F41484">
          <w:rPr>
            <w:i/>
            <w:lang w:val="en-GB"/>
          </w:rPr>
          <w:t>«</w:t>
        </w:r>
        <w:r>
          <w:rPr>
            <w:i/>
            <w:lang w:val="en-GB"/>
          </w:rPr>
          <w:t>SHA</w:t>
        </w:r>
        <w:r w:rsidRPr="00F41484">
          <w:rPr>
            <w:i/>
            <w:lang w:val="en-GB"/>
          </w:rPr>
          <w:t xml:space="preserve">»:  </w:t>
        </w:r>
        <w:proofErr w:type="spellStart"/>
        <w:r w:rsidRPr="00F41484">
          <w:rPr>
            <w:i/>
            <w:lang w:val="en-GB"/>
          </w:rPr>
          <w:t>SHA_</w:t>
        </w:r>
        <w:r>
          <w:rPr>
            <w:i/>
            <w:lang w:val="en-GB"/>
          </w:rPr>
          <w:t>algorithm</w:t>
        </w:r>
      </w:ins>
      <w:proofErr w:type="spellEnd"/>
      <w:ins w:id="53" w:author="Ines Fakhfakh" w:date="2017-04-27T14:56:00Z">
        <w:r w:rsidR="00C62D12">
          <w:rPr>
            <w:i/>
            <w:lang w:val="en-GB"/>
          </w:rPr>
          <w:t xml:space="preserve"> 160 bits *</w:t>
        </w:r>
      </w:ins>
      <w:ins w:id="54" w:author="Ines Fakhfakh" w:date="2017-04-25T16:28:00Z">
        <w:r w:rsidRPr="00F41484">
          <w:rPr>
            <w:i/>
            <w:lang w:val="en-GB"/>
          </w:rPr>
          <w:t>,</w:t>
        </w:r>
      </w:ins>
    </w:p>
    <w:p w14:paraId="36E8A549" w14:textId="77777777" w:rsidR="000B2522" w:rsidRPr="00F41484" w:rsidRDefault="000B2522" w:rsidP="000B2522">
      <w:pPr>
        <w:jc w:val="center"/>
        <w:rPr>
          <w:ins w:id="55" w:author="Ines Fakhfakh" w:date="2017-04-25T16:28:00Z"/>
          <w:i/>
          <w:lang w:val="en-GB"/>
        </w:rPr>
      </w:pPr>
      <w:ins w:id="56" w:author="Ines Fakhfakh" w:date="2017-04-25T16:28:00Z">
        <w:r w:rsidRPr="00F41484">
          <w:rPr>
            <w:i/>
            <w:lang w:val="en-GB"/>
          </w:rPr>
          <w:t>« || »:  concatenation symbol.</w:t>
        </w:r>
      </w:ins>
    </w:p>
    <w:p w14:paraId="6AE9A773" w14:textId="77777777" w:rsidR="00951686" w:rsidRDefault="00951686" w:rsidP="00951686">
      <w:pPr>
        <w:spacing w:line="240" w:lineRule="auto"/>
        <w:rPr>
          <w:ins w:id="57" w:author="Ines Fakhfakh" w:date="2017-04-27T15:02:00Z"/>
          <w:sz w:val="16"/>
          <w:lang w:val="en-US"/>
        </w:rPr>
      </w:pPr>
      <w:proofErr w:type="gramStart"/>
      <w:ins w:id="58" w:author="Ines Fakhfakh" w:date="2017-04-27T15:02:00Z">
        <w:r>
          <w:rPr>
            <w:i/>
            <w:lang w:val="en-US"/>
          </w:rPr>
          <w:t>*</w:t>
        </w:r>
        <w:r w:rsidRPr="00F41484">
          <w:rPr>
            <w:lang w:val="en-GB"/>
          </w:rPr>
          <w:t xml:space="preserve"> </w:t>
        </w:r>
        <w:r>
          <w:rPr>
            <w:lang w:val="en-GB"/>
          </w:rPr>
          <w:t xml:space="preserve"> </w:t>
        </w:r>
        <w:proofErr w:type="gramEnd"/>
        <w:r w:rsidRPr="00C62D12">
          <w:rPr>
            <w:sz w:val="16"/>
            <w:lang w:val="en-US"/>
          </w:rPr>
          <w:fldChar w:fldCharType="begin"/>
        </w:r>
        <w:r w:rsidRPr="00C62D12">
          <w:rPr>
            <w:sz w:val="16"/>
            <w:lang w:val="en-US"/>
          </w:rPr>
          <w:instrText xml:space="preserve"> HYPERLINK "https://www.cs.clemson.edu/course/cpsc424/material/Cryptography/Message%20Digest%20Functions.pdf" </w:instrText>
        </w:r>
        <w:r w:rsidRPr="00C62D12">
          <w:rPr>
            <w:sz w:val="16"/>
            <w:lang w:val="en-US"/>
          </w:rPr>
          <w:fldChar w:fldCharType="separate"/>
        </w:r>
        <w:r w:rsidRPr="00C62D12">
          <w:rPr>
            <w:rStyle w:val="Lienhypertexte"/>
            <w:sz w:val="16"/>
            <w:lang w:val="en-US"/>
          </w:rPr>
          <w:t>https://www.cs.clemson.edu/course/cpsc424/material/Cryptography/Message%20Digest%20Functions.pdf</w:t>
        </w:r>
        <w:r w:rsidRPr="00C62D12">
          <w:rPr>
            <w:sz w:val="16"/>
            <w:lang w:val="en-US"/>
          </w:rPr>
          <w:fldChar w:fldCharType="end"/>
        </w:r>
      </w:ins>
    </w:p>
    <w:p w14:paraId="20C9D932" w14:textId="003960A8" w:rsidR="00951686" w:rsidRPr="00C62D12" w:rsidRDefault="00951686" w:rsidP="00951686">
      <w:pPr>
        <w:spacing w:line="240" w:lineRule="auto"/>
        <w:rPr>
          <w:ins w:id="59" w:author="Ines Fakhfakh" w:date="2017-04-27T15:02:00Z"/>
          <w:sz w:val="16"/>
          <w:lang w:val="en-US"/>
        </w:rPr>
      </w:pPr>
      <w:ins w:id="60" w:author="Ines Fakhfakh" w:date="2017-04-27T15:02:00Z">
        <w:r>
          <w:rPr>
            <w:sz w:val="16"/>
            <w:lang w:val="en-US"/>
          </w:rPr>
          <w:t xml:space="preserve">    </w:t>
        </w:r>
        <w:r w:rsidR="00D26229">
          <w:rPr>
            <w:sz w:val="16"/>
            <w:lang w:val="en-US"/>
          </w:rPr>
          <w:t xml:space="preserve"> </w:t>
        </w:r>
        <w:r>
          <w:rPr>
            <w:sz w:val="16"/>
            <w:lang w:val="en-US"/>
          </w:rPr>
          <w:t xml:space="preserve"> </w:t>
        </w:r>
        <w:r w:rsidRPr="00C62D12">
          <w:rPr>
            <w:sz w:val="16"/>
            <w:lang w:val="en-US"/>
          </w:rPr>
          <w:t>https://fr.wikipedia.org/wiki/SHA-0</w:t>
        </w:r>
        <w:bookmarkStart w:id="61" w:name="_GoBack"/>
        <w:bookmarkEnd w:id="61"/>
      </w:ins>
    </w:p>
    <w:p w14:paraId="00A05BB0" w14:textId="22A9D5C1" w:rsidR="00713DA3" w:rsidRDefault="00065FC8" w:rsidP="00261CF4">
      <w:pPr>
        <w:jc w:val="both"/>
        <w:rPr>
          <w:ins w:id="62" w:author="Ines Fakhfakh" w:date="2017-04-25T17:14:00Z"/>
          <w:lang w:val="en-GB"/>
        </w:rPr>
      </w:pPr>
      <w:r>
        <w:rPr>
          <w:lang w:val="en-GB"/>
        </w:rPr>
        <w:t xml:space="preserve">There </w:t>
      </w:r>
      <w:r w:rsidR="00653E9A">
        <w:rPr>
          <w:lang w:val="en-GB"/>
        </w:rPr>
        <w:t>are</w:t>
      </w:r>
      <w:r>
        <w:rPr>
          <w:lang w:val="en-GB"/>
        </w:rPr>
        <w:t xml:space="preserve"> also some features about the patient identifier (PID) for the OFSEP project. In the other cases</w:t>
      </w:r>
      <w:r w:rsidR="007040BB">
        <w:rPr>
          <w:lang w:val="en-GB"/>
        </w:rPr>
        <w:t xml:space="preserve"> except OFSEP</w:t>
      </w:r>
      <w:r>
        <w:rPr>
          <w:lang w:val="en-GB"/>
        </w:rPr>
        <w:t>, a</w:t>
      </w:r>
      <w:r w:rsidR="00D710B3">
        <w:rPr>
          <w:lang w:val="en-GB"/>
        </w:rPr>
        <w:t>n</w:t>
      </w:r>
      <w:r>
        <w:rPr>
          <w:lang w:val="en-GB"/>
        </w:rPr>
        <w:t xml:space="preserve"> input field “</w:t>
      </w:r>
      <w:proofErr w:type="spellStart"/>
      <w:r w:rsidRPr="00006304">
        <w:rPr>
          <w:i/>
          <w:lang w:val="en-GB"/>
        </w:rPr>
        <w:t>NewPatientIDTF</w:t>
      </w:r>
      <w:proofErr w:type="spellEnd"/>
      <w:r>
        <w:rPr>
          <w:i/>
          <w:lang w:val="en-GB"/>
        </w:rPr>
        <w:t>”</w:t>
      </w:r>
      <w:r>
        <w:rPr>
          <w:lang w:val="en-GB"/>
        </w:rPr>
        <w:t xml:space="preserve"> is </w:t>
      </w:r>
      <w:r w:rsidR="007040BB">
        <w:rPr>
          <w:lang w:val="en-GB"/>
        </w:rPr>
        <w:t>present</w:t>
      </w:r>
      <w:r>
        <w:rPr>
          <w:lang w:val="en-GB"/>
        </w:rPr>
        <w:t xml:space="preserve"> in </w:t>
      </w:r>
      <w:proofErr w:type="spellStart"/>
      <w:r w:rsidR="00113916">
        <w:rPr>
          <w:lang w:val="en-GB"/>
        </w:rPr>
        <w:t>ShanoirUploader</w:t>
      </w:r>
      <w:proofErr w:type="spellEnd"/>
      <w:r>
        <w:rPr>
          <w:lang w:val="en-GB"/>
        </w:rPr>
        <w:t xml:space="preserve"> </w:t>
      </w:r>
      <w:r w:rsidR="007040BB">
        <w:rPr>
          <w:lang w:val="en-GB"/>
        </w:rPr>
        <w:t xml:space="preserve">interface </w:t>
      </w:r>
      <w:r>
        <w:rPr>
          <w:lang w:val="en-GB"/>
        </w:rPr>
        <w:t>to let the user enter a patient’s identifier. This</w:t>
      </w:r>
      <w:r w:rsidR="00A9337C">
        <w:rPr>
          <w:lang w:val="en-GB"/>
        </w:rPr>
        <w:t xml:space="preserve"> PID-SU </w:t>
      </w:r>
      <w:proofErr w:type="gramStart"/>
      <w:r w:rsidR="00A9337C">
        <w:rPr>
          <w:lang w:val="en-GB"/>
        </w:rPr>
        <w:t>is then transferred</w:t>
      </w:r>
      <w:proofErr w:type="gramEnd"/>
      <w:r w:rsidR="00A9337C">
        <w:rPr>
          <w:lang w:val="en-GB"/>
        </w:rPr>
        <w:t xml:space="preserve"> to </w:t>
      </w:r>
      <w:r w:rsidR="007040BB">
        <w:rPr>
          <w:lang w:val="en-GB"/>
        </w:rPr>
        <w:t xml:space="preserve">the </w:t>
      </w:r>
      <w:r w:rsidR="00A9337C">
        <w:rPr>
          <w:lang w:val="en-GB"/>
        </w:rPr>
        <w:t xml:space="preserve">SHS. </w:t>
      </w:r>
      <w:r w:rsidR="0015301B">
        <w:rPr>
          <w:lang w:val="en-GB"/>
        </w:rPr>
        <w:t>In case of</w:t>
      </w:r>
      <w:r>
        <w:rPr>
          <w:lang w:val="en-GB"/>
        </w:rPr>
        <w:t xml:space="preserve"> the OFSEP project, the input field “</w:t>
      </w:r>
      <w:proofErr w:type="spellStart"/>
      <w:r w:rsidRPr="00006304">
        <w:rPr>
          <w:i/>
          <w:lang w:val="en-GB"/>
        </w:rPr>
        <w:t>NewPatientIDTF</w:t>
      </w:r>
      <w:proofErr w:type="spellEnd"/>
      <w:r>
        <w:rPr>
          <w:lang w:val="en-GB"/>
        </w:rPr>
        <w:t xml:space="preserve">” is disable in </w:t>
      </w:r>
      <w:r w:rsidR="0015301B">
        <w:rPr>
          <w:lang w:val="en-GB"/>
        </w:rPr>
        <w:t xml:space="preserve">the </w:t>
      </w:r>
      <w:r w:rsidR="00A9337C">
        <w:rPr>
          <w:lang w:val="en-GB"/>
        </w:rPr>
        <w:t xml:space="preserve">SU, and the PID-SU </w:t>
      </w:r>
      <w:del w:id="63" w:author="Ines Fakhfakh" w:date="2017-04-25T16:29:00Z">
        <w:r w:rsidR="00A9337C" w:rsidDel="00BE3120">
          <w:rPr>
            <w:lang w:val="en-GB"/>
          </w:rPr>
          <w:delText xml:space="preserve">is </w:delText>
        </w:r>
        <w:r w:rsidR="0015301B" w:rsidDel="00BE3120">
          <w:rPr>
            <w:lang w:val="en-GB"/>
          </w:rPr>
          <w:delText xml:space="preserve">so </w:delText>
        </w:r>
        <w:r w:rsidR="00A9337C" w:rsidDel="00BE3120">
          <w:rPr>
            <w:lang w:val="en-GB"/>
          </w:rPr>
          <w:delText>empty.</w:delText>
        </w:r>
      </w:del>
      <w:proofErr w:type="gramStart"/>
      <w:ins w:id="64" w:author="Ines Fakhfakh" w:date="2017-04-25T16:29:00Z">
        <w:r w:rsidR="00BE3120">
          <w:rPr>
            <w:lang w:val="en-GB"/>
          </w:rPr>
          <w:t>is calculated</w:t>
        </w:r>
        <w:proofErr w:type="gramEnd"/>
        <w:r w:rsidR="00BE3120">
          <w:rPr>
            <w:lang w:val="en-GB"/>
          </w:rPr>
          <w:t xml:space="preserve"> automatically in </w:t>
        </w:r>
        <w:proofErr w:type="spellStart"/>
        <w:r w:rsidR="00BE3120">
          <w:rPr>
            <w:lang w:val="en-GB"/>
          </w:rPr>
          <w:t>Shanaoir</w:t>
        </w:r>
        <w:proofErr w:type="spellEnd"/>
        <w:r w:rsidR="00BE3120">
          <w:rPr>
            <w:lang w:val="en-GB"/>
          </w:rPr>
          <w:t xml:space="preserve"> platform</w:t>
        </w:r>
      </w:ins>
      <w:ins w:id="65" w:author="Ines Fakhfakh" w:date="2017-04-25T17:06:00Z">
        <w:r w:rsidR="00713DA3">
          <w:rPr>
            <w:lang w:val="en-GB"/>
          </w:rPr>
          <w:t xml:space="preserve"> </w:t>
        </w:r>
      </w:ins>
      <w:ins w:id="66" w:author="Ines Fakhfakh" w:date="2017-04-25T17:01:00Z">
        <w:r w:rsidR="00713DA3">
          <w:rPr>
            <w:lang w:val="en-GB"/>
          </w:rPr>
          <w:t xml:space="preserve">based on the </w:t>
        </w:r>
      </w:ins>
      <w:ins w:id="67" w:author="Ines Fakhfakh" w:date="2017-04-25T17:03:00Z">
        <w:r w:rsidR="00713DA3">
          <w:rPr>
            <w:lang w:val="en-GB"/>
          </w:rPr>
          <w:t>I</w:t>
        </w:r>
      </w:ins>
      <w:ins w:id="68" w:author="Ines Fakhfakh" w:date="2017-04-25T17:04:00Z">
        <w:r w:rsidR="00713DA3">
          <w:rPr>
            <w:lang w:val="en-GB"/>
          </w:rPr>
          <w:t>d</w:t>
        </w:r>
      </w:ins>
      <w:ins w:id="69" w:author="Ines Fakhfakh" w:date="2017-04-25T17:03:00Z">
        <w:r w:rsidR="00713DA3">
          <w:rPr>
            <w:lang w:val="en-GB"/>
          </w:rPr>
          <w:t xml:space="preserve"> of the </w:t>
        </w:r>
      </w:ins>
      <w:proofErr w:type="spellStart"/>
      <w:ins w:id="70" w:author="Ines Fakhfakh" w:date="2017-04-25T17:01:00Z">
        <w:r w:rsidR="00713DA3">
          <w:rPr>
            <w:lang w:val="en-GB"/>
          </w:rPr>
          <w:t>center</w:t>
        </w:r>
        <w:proofErr w:type="spellEnd"/>
        <w:r w:rsidR="00713DA3">
          <w:rPr>
            <w:lang w:val="en-GB"/>
          </w:rPr>
          <w:t xml:space="preserve"> </w:t>
        </w:r>
      </w:ins>
      <w:ins w:id="71" w:author="Ines Fakhfakh" w:date="2017-04-25T17:02:00Z">
        <w:r w:rsidR="00713DA3">
          <w:rPr>
            <w:lang w:val="en-GB"/>
          </w:rPr>
          <w:t xml:space="preserve">to which the subject is attached. </w:t>
        </w:r>
      </w:ins>
      <w:ins w:id="72" w:author="Ines Fakhfakh" w:date="2017-04-25T17:05:00Z">
        <w:r w:rsidR="00713DA3">
          <w:rPr>
            <w:lang w:val="en-GB"/>
          </w:rPr>
          <w:t>T</w:t>
        </w:r>
      </w:ins>
      <w:ins w:id="73" w:author="Ines Fakhfakh" w:date="2017-04-25T17:06:00Z">
        <w:r w:rsidR="00713DA3">
          <w:rPr>
            <w:lang w:val="en-GB"/>
          </w:rPr>
          <w:t>he PIS is a string of seven char</w:t>
        </w:r>
      </w:ins>
      <w:ins w:id="74" w:author="Ines Fakhfakh" w:date="2017-04-25T17:07:00Z">
        <w:r w:rsidR="00713DA3">
          <w:rPr>
            <w:lang w:val="en-GB"/>
          </w:rPr>
          <w:t>a</w:t>
        </w:r>
      </w:ins>
      <w:ins w:id="75" w:author="Ines Fakhfakh" w:date="2017-04-25T17:06:00Z">
        <w:r w:rsidR="00713DA3">
          <w:rPr>
            <w:lang w:val="en-GB"/>
          </w:rPr>
          <w:t xml:space="preserve">cters. The first </w:t>
        </w:r>
      </w:ins>
      <w:ins w:id="76" w:author="Ines Fakhfakh" w:date="2017-04-25T17:07:00Z">
        <w:r w:rsidR="00713DA3">
          <w:rPr>
            <w:lang w:val="en-GB"/>
          </w:rPr>
          <w:t xml:space="preserve">tree characters represent the Id of the </w:t>
        </w:r>
        <w:proofErr w:type="spellStart"/>
        <w:r w:rsidR="00713DA3">
          <w:rPr>
            <w:lang w:val="en-GB"/>
          </w:rPr>
          <w:t>center</w:t>
        </w:r>
        <w:proofErr w:type="spellEnd"/>
        <w:r w:rsidR="00713DA3">
          <w:rPr>
            <w:lang w:val="en-GB"/>
          </w:rPr>
          <w:t xml:space="preserve"> formatted to </w:t>
        </w:r>
      </w:ins>
      <w:ins w:id="77" w:author="Ines Fakhfakh" w:date="2017-04-25T17:09:00Z">
        <w:r w:rsidR="00713DA3">
          <w:rPr>
            <w:lang w:val="en-GB"/>
          </w:rPr>
          <w:t xml:space="preserve">a string of </w:t>
        </w:r>
      </w:ins>
      <w:ins w:id="78" w:author="Ines Fakhfakh" w:date="2017-04-25T17:07:00Z">
        <w:r w:rsidR="00713DA3">
          <w:rPr>
            <w:lang w:val="en-GB"/>
          </w:rPr>
          <w:t xml:space="preserve">three characters. The last four characters are incremental numbers </w:t>
        </w:r>
      </w:ins>
      <w:ins w:id="79" w:author="Ines Fakhfakh" w:date="2017-04-25T17:12:00Z">
        <w:r w:rsidR="00A1198B">
          <w:rPr>
            <w:lang w:val="en-GB"/>
          </w:rPr>
          <w:t xml:space="preserve">increased when we add a new subject to a study which study card </w:t>
        </w:r>
        <w:proofErr w:type="gramStart"/>
        <w:r w:rsidR="00A1198B">
          <w:rPr>
            <w:lang w:val="en-GB"/>
          </w:rPr>
          <w:t>is attached</w:t>
        </w:r>
        <w:proofErr w:type="gramEnd"/>
        <w:r w:rsidR="00A1198B">
          <w:rPr>
            <w:lang w:val="en-GB"/>
          </w:rPr>
          <w:t xml:space="preserve"> to the given </w:t>
        </w:r>
        <w:proofErr w:type="spellStart"/>
        <w:r w:rsidR="00A1198B">
          <w:rPr>
            <w:lang w:val="en-GB"/>
          </w:rPr>
          <w:t>center</w:t>
        </w:r>
        <w:proofErr w:type="spellEnd"/>
        <w:r w:rsidR="00A1198B">
          <w:rPr>
            <w:lang w:val="en-GB"/>
          </w:rPr>
          <w:t>.</w:t>
        </w:r>
      </w:ins>
    </w:p>
    <w:p w14:paraId="204142AE" w14:textId="02A7D898" w:rsidR="002009DD" w:rsidRPr="002009DD" w:rsidRDefault="002009DD" w:rsidP="002009DD">
      <w:pPr>
        <w:jc w:val="center"/>
        <w:rPr>
          <w:ins w:id="80" w:author="Ines Fakhfakh" w:date="2017-04-25T17:15:00Z"/>
          <w:i/>
          <w:lang w:val="en-GB"/>
          <w:rPrChange w:id="81" w:author="Ines Fakhfakh" w:date="2017-04-25T17:16:00Z">
            <w:rPr>
              <w:ins w:id="82" w:author="Ines Fakhfakh" w:date="2017-04-25T17:15:00Z"/>
              <w:lang w:val="en-GB"/>
            </w:rPr>
          </w:rPrChange>
        </w:rPr>
        <w:pPrChange w:id="83" w:author="Ines Fakhfakh" w:date="2017-04-25T17:16:00Z">
          <w:pPr>
            <w:jc w:val="both"/>
          </w:pPr>
        </w:pPrChange>
      </w:pPr>
      <w:ins w:id="84" w:author="Ines Fakhfakh" w:date="2017-04-25T17:14:00Z">
        <w:r w:rsidRPr="002009DD">
          <w:rPr>
            <w:i/>
            <w:lang w:val="en-GB"/>
            <w:rPrChange w:id="85" w:author="Ines Fakhfakh" w:date="2017-04-25T17:16:00Z">
              <w:rPr>
                <w:lang w:val="en-GB"/>
              </w:rPr>
            </w:rPrChange>
          </w:rPr>
          <w:lastRenderedPageBreak/>
          <w:t>PID= XXXYYYY</w:t>
        </w:r>
      </w:ins>
    </w:p>
    <w:p w14:paraId="7C2CE85A" w14:textId="0556BECB" w:rsidR="002009DD" w:rsidRDefault="002009DD" w:rsidP="002009DD">
      <w:pPr>
        <w:jc w:val="center"/>
        <w:rPr>
          <w:ins w:id="86" w:author="Ines Fakhfakh" w:date="2017-04-25T17:15:00Z"/>
          <w:i/>
          <w:lang w:val="en-GB"/>
        </w:rPr>
        <w:pPrChange w:id="87" w:author="Ines Fakhfakh" w:date="2017-04-25T17:16:00Z">
          <w:pPr>
            <w:jc w:val="both"/>
          </w:pPr>
        </w:pPrChange>
      </w:pPr>
      <w:ins w:id="88" w:author="Ines Fakhfakh" w:date="2017-04-25T17:15:00Z">
        <w:r w:rsidRPr="00F41484">
          <w:rPr>
            <w:i/>
            <w:lang w:val="en-GB"/>
          </w:rPr>
          <w:t>«</w:t>
        </w:r>
        <w:r w:rsidRPr="002009DD">
          <w:rPr>
            <w:i/>
            <w:lang w:val="en-GB"/>
            <w:rPrChange w:id="89" w:author="Ines Fakhfakh" w:date="2017-04-25T17:16:00Z">
              <w:rPr>
                <w:lang w:val="en-GB"/>
              </w:rPr>
            </w:rPrChange>
          </w:rPr>
          <w:t>XXX</w:t>
        </w:r>
        <w:r w:rsidRPr="00F41484">
          <w:rPr>
            <w:i/>
            <w:lang w:val="en-GB"/>
          </w:rPr>
          <w:t>»</w:t>
        </w:r>
        <w:r>
          <w:rPr>
            <w:i/>
            <w:lang w:val="en-GB"/>
          </w:rPr>
          <w:t xml:space="preserve">: </w:t>
        </w:r>
        <w:proofErr w:type="spellStart"/>
        <w:r>
          <w:rPr>
            <w:i/>
            <w:lang w:val="en-GB"/>
          </w:rPr>
          <w:t>Center</w:t>
        </w:r>
        <w:proofErr w:type="spellEnd"/>
        <w:r>
          <w:rPr>
            <w:i/>
            <w:lang w:val="en-GB"/>
          </w:rPr>
          <w:t xml:space="preserve"> Id</w:t>
        </w:r>
      </w:ins>
    </w:p>
    <w:p w14:paraId="38C18ECA" w14:textId="40427278" w:rsidR="002009DD" w:rsidRDefault="002009DD" w:rsidP="002009DD">
      <w:pPr>
        <w:jc w:val="center"/>
        <w:rPr>
          <w:ins w:id="90" w:author="Ines Fakhfakh" w:date="2017-04-25T17:16:00Z"/>
          <w:i/>
          <w:lang w:val="en-GB"/>
        </w:rPr>
        <w:pPrChange w:id="91" w:author="Ines Fakhfakh" w:date="2017-04-25T17:16:00Z">
          <w:pPr>
            <w:jc w:val="both"/>
          </w:pPr>
        </w:pPrChange>
      </w:pPr>
      <w:ins w:id="92" w:author="Ines Fakhfakh" w:date="2017-04-25T17:16:00Z">
        <w:r w:rsidRPr="00F41484">
          <w:rPr>
            <w:i/>
            <w:lang w:val="en-GB"/>
          </w:rPr>
          <w:t>«</w:t>
        </w:r>
        <w:r w:rsidRPr="002009DD">
          <w:rPr>
            <w:i/>
            <w:lang w:val="en-GB"/>
            <w:rPrChange w:id="93" w:author="Ines Fakhfakh" w:date="2017-04-25T17:16:00Z">
              <w:rPr>
                <w:lang w:val="en-GB"/>
              </w:rPr>
            </w:rPrChange>
          </w:rPr>
          <w:t>YYYY</w:t>
        </w:r>
        <w:r w:rsidRPr="00F41484">
          <w:rPr>
            <w:i/>
            <w:lang w:val="en-GB"/>
          </w:rPr>
          <w:t>»</w:t>
        </w:r>
        <w:r>
          <w:rPr>
            <w:i/>
            <w:lang w:val="en-GB"/>
          </w:rPr>
          <w:t>: Incremental number</w:t>
        </w:r>
      </w:ins>
    </w:p>
    <w:p w14:paraId="26076913" w14:textId="77777777" w:rsidR="002009DD" w:rsidRDefault="002009DD" w:rsidP="002009DD">
      <w:pPr>
        <w:jc w:val="both"/>
        <w:rPr>
          <w:lang w:val="en-GB"/>
        </w:rPr>
      </w:pPr>
    </w:p>
    <w:p w14:paraId="6A1AB0FC" w14:textId="77777777" w:rsidR="00A9337C" w:rsidRDefault="00A9337C" w:rsidP="00261CF4">
      <w:pPr>
        <w:jc w:val="both"/>
        <w:rPr>
          <w:lang w:val="en-GB"/>
        </w:rPr>
      </w:pPr>
      <w:r>
        <w:rPr>
          <w:lang w:val="en-GB"/>
        </w:rPr>
        <w:t>Regarding all these features and differences, the following table list</w:t>
      </w:r>
      <w:r w:rsidR="00912C5C">
        <w:rPr>
          <w:lang w:val="en-GB"/>
        </w:rPr>
        <w:t>s</w:t>
      </w:r>
      <w:r>
        <w:rPr>
          <w:lang w:val="en-GB"/>
        </w:rPr>
        <w:t xml:space="preserve"> all of the use cases of the import and the anonymization. Each use case </w:t>
      </w:r>
      <w:proofErr w:type="gramStart"/>
      <w:r>
        <w:rPr>
          <w:lang w:val="en-GB"/>
        </w:rPr>
        <w:t>is explained</w:t>
      </w:r>
      <w:proofErr w:type="gramEnd"/>
      <w:r>
        <w:rPr>
          <w:lang w:val="en-GB"/>
        </w:rPr>
        <w:t xml:space="preserve"> in detail below. </w:t>
      </w:r>
    </w:p>
    <w:p w14:paraId="1D04AFB5" w14:textId="77777777" w:rsidR="00A9337C" w:rsidRDefault="00A9337C" w:rsidP="00A9337C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1009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62"/>
        <w:gridCol w:w="4151"/>
        <w:gridCol w:w="2579"/>
      </w:tblGrid>
      <w:tr w:rsidR="00A1224E" w:rsidRPr="004D4FC7" w14:paraId="278FE086" w14:textId="77777777" w:rsidTr="00A73754">
        <w:trPr>
          <w:trHeight w:val="403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  <w:vAlign w:val="center"/>
          </w:tcPr>
          <w:p w14:paraId="57D56568" w14:textId="77777777" w:rsidR="00803F90" w:rsidRDefault="00803F90" w:rsidP="00863F60">
            <w:pPr>
              <w:pStyle w:val="TableContents"/>
              <w:snapToGrid w:val="0"/>
              <w:spacing w:after="0"/>
              <w:jc w:val="center"/>
              <w:rPr>
                <w:lang w:val="en-GB"/>
              </w:rPr>
            </w:pPr>
          </w:p>
        </w:tc>
        <w:tc>
          <w:tcPr>
            <w:tcW w:w="4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  <w:vAlign w:val="center"/>
            <w:hideMark/>
          </w:tcPr>
          <w:p w14:paraId="30A01887" w14:textId="77777777" w:rsidR="00803F90" w:rsidRDefault="00803F90" w:rsidP="00A1224E">
            <w:pPr>
              <w:pStyle w:val="TableContents"/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Import From </w:t>
            </w:r>
            <w:r w:rsidR="00A1224E">
              <w:rPr>
                <w:b/>
                <w:lang w:val="en-GB"/>
              </w:rPr>
              <w:t>SU</w:t>
            </w:r>
          </w:p>
        </w:tc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8D9D368" w14:textId="77777777" w:rsidR="00803F90" w:rsidRDefault="00803F90" w:rsidP="00A1224E">
            <w:pPr>
              <w:pStyle w:val="TableContents"/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Import From </w:t>
            </w:r>
            <w:r w:rsidR="00A1224E">
              <w:rPr>
                <w:b/>
                <w:lang w:val="en-GB"/>
              </w:rPr>
              <w:t>ZIP</w:t>
            </w:r>
          </w:p>
        </w:tc>
      </w:tr>
      <w:tr w:rsidR="00803F90" w:rsidRPr="00803F90" w14:paraId="40A28890" w14:textId="77777777" w:rsidTr="00A73754">
        <w:trPr>
          <w:trHeight w:val="2745"/>
        </w:trPr>
        <w:tc>
          <w:tcPr>
            <w:tcW w:w="3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  <w:vAlign w:val="center"/>
            <w:hideMark/>
          </w:tcPr>
          <w:p w14:paraId="55A540CE" w14:textId="77777777" w:rsidR="00803F90" w:rsidRDefault="00803F90" w:rsidP="00803F90">
            <w:pPr>
              <w:pStyle w:val="TableContents"/>
              <w:spacing w:after="0"/>
              <w:jc w:val="center"/>
              <w:rPr>
                <w:u w:val="single"/>
                <w:lang w:val="en-GB"/>
              </w:rPr>
            </w:pPr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Neurinfo</w:t>
            </w:r>
            <w:proofErr w:type="spellEnd"/>
          </w:p>
        </w:tc>
        <w:tc>
          <w:tcPr>
            <w:tcW w:w="41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tbl>
            <w:tblPr>
              <w:tblpPr w:leftFromText="141" w:rightFromText="141" w:vertAnchor="text" w:horzAnchor="margin" w:tblpX="423" w:tblpY="863"/>
              <w:tblOverlap w:val="never"/>
              <w:tblW w:w="3258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1052"/>
              <w:gridCol w:w="1216"/>
            </w:tblGrid>
            <w:tr w:rsidR="008B5A72" w14:paraId="2446D40D" w14:textId="77777777" w:rsidTr="009D78CE">
              <w:trPr>
                <w:trHeight w:val="90"/>
                <w:ins w:id="94" w:author="Ines Fakhfakh" w:date="2017-04-26T10:14:00Z"/>
              </w:trPr>
              <w:tc>
                <w:tcPr>
                  <w:tcW w:w="9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D9D9D9"/>
                  <w:vAlign w:val="center"/>
                  <w:hideMark/>
                </w:tcPr>
                <w:p w14:paraId="46B386EB" w14:textId="77777777" w:rsidR="008B5A72" w:rsidRDefault="008B5A72" w:rsidP="008B5A72">
                  <w:pPr>
                    <w:pStyle w:val="TableContents"/>
                    <w:spacing w:after="0"/>
                    <w:jc w:val="center"/>
                    <w:rPr>
                      <w:ins w:id="95" w:author="Ines Fakhfakh" w:date="2017-04-26T10:14:00Z"/>
                      <w:b/>
                      <w:lang w:val="en-GB"/>
                    </w:rPr>
                  </w:pPr>
                  <w:ins w:id="96" w:author="Ines Fakhfakh" w:date="2017-04-26T10:14:00Z">
                    <w:r>
                      <w:rPr>
                        <w:b/>
                        <w:lang w:val="en-GB"/>
                      </w:rPr>
                      <w:t>PHK-SU = PHK-SHS</w:t>
                    </w:r>
                  </w:ins>
                </w:p>
              </w:tc>
              <w:tc>
                <w:tcPr>
                  <w:tcW w:w="226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D9D9"/>
                  <w:vAlign w:val="center"/>
                  <w:hideMark/>
                </w:tcPr>
                <w:p w14:paraId="704BBAB6" w14:textId="77777777" w:rsidR="008B5A72" w:rsidRDefault="008B5A72" w:rsidP="008B5A72">
                  <w:pPr>
                    <w:pStyle w:val="TableContents"/>
                    <w:spacing w:after="0"/>
                    <w:jc w:val="center"/>
                    <w:rPr>
                      <w:ins w:id="97" w:author="Ines Fakhfakh" w:date="2017-04-26T10:14:00Z"/>
                      <w:b/>
                      <w:lang w:val="en-GB"/>
                    </w:rPr>
                  </w:pPr>
                  <w:ins w:id="98" w:author="Ines Fakhfakh" w:date="2017-04-26T10:14:00Z">
                    <w:r>
                      <w:rPr>
                        <w:b/>
                        <w:lang w:val="en-GB"/>
                      </w:rPr>
                      <w:t xml:space="preserve">PHK-SU </w:t>
                    </w:r>
                    <w:r>
                      <w:rPr>
                        <w:b/>
                        <w:color w:val="000000"/>
                        <w:sz w:val="24"/>
                        <w:lang w:val="en-GB"/>
                      </w:rPr>
                      <w:t xml:space="preserve">≠ </w:t>
                    </w:r>
                    <w:r>
                      <w:rPr>
                        <w:b/>
                        <w:lang w:val="en-GB"/>
                      </w:rPr>
                      <w:t>PHK-SHS</w:t>
                    </w:r>
                  </w:ins>
                </w:p>
              </w:tc>
            </w:tr>
            <w:tr w:rsidR="008B5A72" w:rsidRPr="00803F90" w14:paraId="2F3C9404" w14:textId="77777777" w:rsidTr="009D78CE">
              <w:trPr>
                <w:trHeight w:val="187"/>
                <w:ins w:id="99" w:author="Ines Fakhfakh" w:date="2017-04-26T10:14:00Z"/>
              </w:trPr>
              <w:tc>
                <w:tcPr>
                  <w:tcW w:w="990" w:type="dxa"/>
                  <w:vMerge w:val="restart"/>
                  <w:tcBorders>
                    <w:top w:val="nil"/>
                    <w:left w:val="single" w:sz="2" w:space="0" w:color="000000"/>
                    <w:right w:val="nil"/>
                  </w:tcBorders>
                  <w:vAlign w:val="center"/>
                  <w:hideMark/>
                </w:tcPr>
                <w:p w14:paraId="4C41BAFB" w14:textId="77777777" w:rsidR="008B5A72" w:rsidRPr="004A7EFD" w:rsidRDefault="008B5A72" w:rsidP="008B5A72">
                  <w:pPr>
                    <w:pStyle w:val="TableContents"/>
                    <w:spacing w:after="0"/>
                    <w:jc w:val="center"/>
                    <w:rPr>
                      <w:ins w:id="100" w:author="Ines Fakhfakh" w:date="2017-04-26T10:14:00Z"/>
                      <w:rFonts w:ascii="Wingdings" w:hAnsi="Wingdings" w:cs="Wingdings"/>
                      <w:lang w:val="en-GB"/>
                    </w:rPr>
                  </w:pPr>
                  <w:ins w:id="101" w:author="Ines Fakhfakh" w:date="2017-04-26T10:14:00Z">
                    <w:r>
                      <w:rPr>
                        <w:u w:val="single"/>
                        <w:lang w:val="en-GB"/>
                      </w:rPr>
                      <w:t>Case #1</w:t>
                    </w:r>
                  </w:ins>
                </w:p>
              </w:tc>
              <w:tc>
                <w:tcPr>
                  <w:tcW w:w="105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10AF1B3C" w14:textId="77777777" w:rsidR="008B5A72" w:rsidRPr="004A7EFD" w:rsidRDefault="008B5A72" w:rsidP="008B5A72">
                  <w:pPr>
                    <w:pStyle w:val="TableContents"/>
                    <w:spacing w:after="0"/>
                    <w:jc w:val="center"/>
                    <w:rPr>
                      <w:ins w:id="102" w:author="Ines Fakhfakh" w:date="2017-04-26T10:14:00Z"/>
                      <w:rFonts w:ascii="Wingdings" w:hAnsi="Wingdings" w:cs="Wingdings"/>
                      <w:lang w:val="en-GB"/>
                    </w:rPr>
                  </w:pPr>
                  <w:ins w:id="103" w:author="Ines Fakhfakh" w:date="2017-04-26T10:14:00Z">
                    <w:r>
                      <w:rPr>
                        <w:b/>
                        <w:lang w:val="en-GB"/>
                      </w:rPr>
                      <w:t xml:space="preserve">PID-SU = PID-SHS </w:t>
                    </w:r>
                  </w:ins>
                </w:p>
              </w:tc>
              <w:tc>
                <w:tcPr>
                  <w:tcW w:w="121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8B47D6D" w14:textId="77777777" w:rsidR="008B5A72" w:rsidRPr="004A7EFD" w:rsidRDefault="008B5A72" w:rsidP="008B5A72">
                  <w:pPr>
                    <w:pStyle w:val="TableContents"/>
                    <w:spacing w:after="0"/>
                    <w:jc w:val="center"/>
                    <w:rPr>
                      <w:ins w:id="104" w:author="Ines Fakhfakh" w:date="2017-04-26T10:14:00Z"/>
                      <w:rFonts w:ascii="Wingdings" w:hAnsi="Wingdings" w:cs="Wingdings"/>
                      <w:lang w:val="en-GB"/>
                    </w:rPr>
                  </w:pPr>
                  <w:ins w:id="105" w:author="Ines Fakhfakh" w:date="2017-04-26T10:14:00Z">
                    <w:r>
                      <w:rPr>
                        <w:b/>
                        <w:lang w:val="en-GB"/>
                      </w:rPr>
                      <w:t xml:space="preserve">PID-SU </w:t>
                    </w:r>
                    <w:r>
                      <w:rPr>
                        <w:b/>
                        <w:color w:val="000000"/>
                        <w:sz w:val="24"/>
                        <w:lang w:val="en-GB"/>
                      </w:rPr>
                      <w:t xml:space="preserve">≠ </w:t>
                    </w:r>
                    <w:r>
                      <w:rPr>
                        <w:b/>
                        <w:lang w:val="en-GB"/>
                      </w:rPr>
                      <w:t>PID-SHS</w:t>
                    </w:r>
                  </w:ins>
                </w:p>
              </w:tc>
            </w:tr>
            <w:tr w:rsidR="008B5A72" w:rsidRPr="00803F90" w14:paraId="51102F5D" w14:textId="77777777" w:rsidTr="009D78CE">
              <w:trPr>
                <w:trHeight w:val="187"/>
                <w:ins w:id="106" w:author="Ines Fakhfakh" w:date="2017-04-26T10:14:00Z"/>
              </w:trPr>
              <w:tc>
                <w:tcPr>
                  <w:tcW w:w="990" w:type="dxa"/>
                  <w:vMerge/>
                  <w:tcBorders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</w:tcPr>
                <w:p w14:paraId="420739FD" w14:textId="77777777" w:rsidR="008B5A72" w:rsidRDefault="008B5A72" w:rsidP="008B5A72">
                  <w:pPr>
                    <w:pStyle w:val="TableContents"/>
                    <w:spacing w:after="0"/>
                    <w:jc w:val="center"/>
                    <w:rPr>
                      <w:ins w:id="107" w:author="Ines Fakhfakh" w:date="2017-04-26T10:14:00Z"/>
                      <w:u w:val="single"/>
                      <w:lang w:val="en-GB"/>
                    </w:rPr>
                  </w:pPr>
                </w:p>
              </w:tc>
              <w:tc>
                <w:tcPr>
                  <w:tcW w:w="105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A488544" w14:textId="77777777" w:rsidR="008B5A72" w:rsidRDefault="008B5A72" w:rsidP="008B5A72">
                  <w:pPr>
                    <w:pStyle w:val="TableContents"/>
                    <w:spacing w:after="0"/>
                    <w:jc w:val="center"/>
                    <w:rPr>
                      <w:ins w:id="108" w:author="Ines Fakhfakh" w:date="2017-04-26T10:14:00Z"/>
                      <w:u w:val="single"/>
                      <w:lang w:val="en-GB"/>
                    </w:rPr>
                  </w:pPr>
                  <w:ins w:id="109" w:author="Ines Fakhfakh" w:date="2017-04-26T10:14:00Z">
                    <w:r>
                      <w:rPr>
                        <w:u w:val="single"/>
                        <w:lang w:val="en-GB"/>
                      </w:rPr>
                      <w:t>Case #2</w:t>
                    </w:r>
                  </w:ins>
                </w:p>
              </w:tc>
              <w:tc>
                <w:tcPr>
                  <w:tcW w:w="121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3B2D39D3" w14:textId="77777777" w:rsidR="008B5A72" w:rsidRDefault="008B5A72" w:rsidP="008B5A72">
                  <w:pPr>
                    <w:pStyle w:val="TableContents"/>
                    <w:spacing w:after="0"/>
                    <w:jc w:val="center"/>
                    <w:rPr>
                      <w:ins w:id="110" w:author="Ines Fakhfakh" w:date="2017-04-26T10:14:00Z"/>
                      <w:u w:val="single"/>
                      <w:lang w:val="en-GB"/>
                    </w:rPr>
                  </w:pPr>
                  <w:ins w:id="111" w:author="Ines Fakhfakh" w:date="2017-04-26T10:14:00Z">
                    <w:r>
                      <w:rPr>
                        <w:u w:val="single"/>
                        <w:lang w:val="en-GB"/>
                      </w:rPr>
                      <w:t>Case #3</w:t>
                    </w:r>
                  </w:ins>
                </w:p>
              </w:tc>
            </w:tr>
          </w:tbl>
          <w:p w14:paraId="3FB40DA8" w14:textId="77777777" w:rsidR="00803F90" w:rsidDel="00A73754" w:rsidRDefault="00351BAF" w:rsidP="00863F60">
            <w:pPr>
              <w:pStyle w:val="TableContents"/>
              <w:spacing w:after="0"/>
              <w:jc w:val="center"/>
              <w:rPr>
                <w:del w:id="112" w:author="Ines Fakhfakh" w:date="2017-04-27T10:02:00Z"/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Case A</w:t>
            </w:r>
          </w:p>
          <w:p w14:paraId="5F3370A1" w14:textId="77777777" w:rsidR="00CD7C17" w:rsidRDefault="00CD7C17" w:rsidP="00A73754">
            <w:pPr>
              <w:pStyle w:val="TableContents"/>
              <w:spacing w:after="0"/>
              <w:jc w:val="center"/>
              <w:rPr>
                <w:u w:val="single"/>
                <w:lang w:val="en-GB"/>
              </w:rPr>
            </w:pPr>
          </w:p>
        </w:tc>
        <w:tc>
          <w:tcPr>
            <w:tcW w:w="25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74BDCF" w14:textId="77777777" w:rsidR="00803F90" w:rsidRPr="00351BAF" w:rsidRDefault="00351BAF" w:rsidP="00863F60">
            <w:pPr>
              <w:pStyle w:val="TableContents"/>
              <w:spacing w:after="0"/>
              <w:jc w:val="center"/>
              <w:rPr>
                <w:u w:val="single"/>
                <w:lang w:val="en-GB"/>
              </w:rPr>
            </w:pPr>
            <w:r w:rsidRPr="00351BAF">
              <w:rPr>
                <w:u w:val="single"/>
                <w:lang w:val="en-GB"/>
              </w:rPr>
              <w:t>Case B</w:t>
            </w:r>
          </w:p>
        </w:tc>
      </w:tr>
      <w:tr w:rsidR="00803F90" w:rsidRPr="00803F90" w14:paraId="6E674871" w14:textId="77777777" w:rsidTr="00A73754">
        <w:trPr>
          <w:trHeight w:val="2661"/>
        </w:trPr>
        <w:tc>
          <w:tcPr>
            <w:tcW w:w="3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  <w:vAlign w:val="center"/>
            <w:hideMark/>
          </w:tcPr>
          <w:p w14:paraId="365DD866" w14:textId="77777777" w:rsidR="00803F90" w:rsidRDefault="00803F90" w:rsidP="00863F60">
            <w:pPr>
              <w:pStyle w:val="TableContents"/>
              <w:spacing w:after="0"/>
              <w:jc w:val="center"/>
              <w:rPr>
                <w:u w:val="single"/>
                <w:lang w:val="en-GB"/>
              </w:rPr>
            </w:pPr>
            <w:r>
              <w:rPr>
                <w:b/>
                <w:lang w:val="en-GB"/>
              </w:rPr>
              <w:t xml:space="preserve">OFSEP </w:t>
            </w:r>
          </w:p>
        </w:tc>
        <w:tc>
          <w:tcPr>
            <w:tcW w:w="41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D0C2D0B" w14:textId="77777777" w:rsidR="00351BAF" w:rsidRDefault="00351BAF" w:rsidP="00A1224E">
            <w:pPr>
              <w:pStyle w:val="TableContents"/>
              <w:spacing w:after="0"/>
              <w:jc w:val="center"/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Case C</w:t>
            </w:r>
          </w:p>
          <w:tbl>
            <w:tblPr>
              <w:tblW w:w="0" w:type="auto"/>
              <w:jc w:val="center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AD321C" w14:paraId="0FEB91E9" w14:textId="77777777" w:rsidTr="00AD321C">
              <w:trPr>
                <w:trHeight w:val="90"/>
                <w:jc w:val="center"/>
              </w:trPr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D9D9D9"/>
                  <w:vAlign w:val="center"/>
                  <w:hideMark/>
                </w:tcPr>
                <w:p w14:paraId="4728CFEB" w14:textId="77777777" w:rsidR="00AD321C" w:rsidRDefault="00AD321C" w:rsidP="001064FC">
                  <w:pPr>
                    <w:pStyle w:val="TableContents"/>
                    <w:spacing w:after="0"/>
                    <w:jc w:val="center"/>
                    <w:rPr>
                      <w:b/>
                      <w:lang w:val="en-GB"/>
                    </w:rPr>
                  </w:pPr>
                  <w:r>
                    <w:rPr>
                      <w:b/>
                      <w:lang w:val="en-GB"/>
                    </w:rPr>
                    <w:t>PHK-SU = PHK-SHS</w:t>
                  </w:r>
                </w:p>
              </w:tc>
              <w:tc>
                <w:tcPr>
                  <w:tcW w:w="9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D9D9"/>
                  <w:vAlign w:val="center"/>
                  <w:hideMark/>
                </w:tcPr>
                <w:p w14:paraId="03BD4ACF" w14:textId="77777777" w:rsidR="00AD321C" w:rsidRDefault="00AD321C" w:rsidP="001064FC">
                  <w:pPr>
                    <w:pStyle w:val="TableContents"/>
                    <w:spacing w:after="0"/>
                    <w:jc w:val="center"/>
                    <w:rPr>
                      <w:b/>
                      <w:lang w:val="en-GB"/>
                    </w:rPr>
                  </w:pPr>
                  <w:r>
                    <w:rPr>
                      <w:b/>
                      <w:lang w:val="en-GB"/>
                    </w:rPr>
                    <w:t xml:space="preserve">PHK-SU </w:t>
                  </w:r>
                  <w:r>
                    <w:rPr>
                      <w:b/>
                      <w:color w:val="000000"/>
                      <w:sz w:val="24"/>
                      <w:lang w:val="en-GB"/>
                    </w:rPr>
                    <w:t xml:space="preserve">≠ </w:t>
                  </w:r>
                  <w:r>
                    <w:rPr>
                      <w:b/>
                      <w:lang w:val="en-GB"/>
                    </w:rPr>
                    <w:t>PHK-SHS</w:t>
                  </w:r>
                </w:p>
              </w:tc>
            </w:tr>
            <w:tr w:rsidR="00AD321C" w:rsidRPr="004A7EFD" w14:paraId="4D54C141" w14:textId="77777777" w:rsidTr="00AD321C">
              <w:trPr>
                <w:trHeight w:val="192"/>
                <w:jc w:val="center"/>
              </w:trPr>
              <w:tc>
                <w:tcPr>
                  <w:tcW w:w="99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  <w:hideMark/>
                </w:tcPr>
                <w:p w14:paraId="5B495FA6" w14:textId="77777777" w:rsidR="00AD321C" w:rsidRPr="004A7EFD" w:rsidRDefault="00AD321C" w:rsidP="001064FC">
                  <w:pPr>
                    <w:pStyle w:val="TableContents"/>
                    <w:spacing w:after="0"/>
                    <w:jc w:val="center"/>
                    <w:rPr>
                      <w:rFonts w:ascii="Wingdings" w:hAnsi="Wingdings" w:cs="Wingdings"/>
                      <w:lang w:val="en-GB"/>
                    </w:rPr>
                  </w:pPr>
                  <w:r>
                    <w:rPr>
                      <w:u w:val="single"/>
                      <w:lang w:val="en-GB"/>
                    </w:rPr>
                    <w:t>Case #1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28E75280" w14:textId="77777777" w:rsidR="00AD321C" w:rsidRPr="004A7EFD" w:rsidRDefault="00AD321C" w:rsidP="001064FC">
                  <w:pPr>
                    <w:pStyle w:val="TableContents"/>
                    <w:spacing w:after="0"/>
                    <w:jc w:val="center"/>
                    <w:rPr>
                      <w:rFonts w:ascii="Wingdings" w:hAnsi="Wingdings" w:cs="Wingdings"/>
                      <w:lang w:val="en-GB"/>
                    </w:rPr>
                  </w:pPr>
                  <w:r>
                    <w:rPr>
                      <w:u w:val="single"/>
                      <w:lang w:val="en-GB"/>
                    </w:rPr>
                    <w:t>Case #2</w:t>
                  </w:r>
                </w:p>
              </w:tc>
            </w:tr>
          </w:tbl>
          <w:p w14:paraId="4943A3F6" w14:textId="77777777" w:rsidR="00AD321C" w:rsidRDefault="00AD321C" w:rsidP="00A1224E">
            <w:pPr>
              <w:pStyle w:val="TableContents"/>
              <w:spacing w:after="0"/>
              <w:jc w:val="center"/>
              <w:rPr>
                <w:u w:val="single"/>
                <w:lang w:val="en-GB"/>
              </w:rPr>
            </w:pPr>
          </w:p>
        </w:tc>
        <w:tc>
          <w:tcPr>
            <w:tcW w:w="25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F5E537" w14:textId="77777777" w:rsidR="00A1224E" w:rsidRPr="00351BAF" w:rsidRDefault="00351BAF" w:rsidP="00E76329">
            <w:pPr>
              <w:pStyle w:val="TableContents"/>
              <w:spacing w:after="0"/>
              <w:jc w:val="center"/>
              <w:rPr>
                <w:u w:val="single"/>
                <w:lang w:val="en-GB"/>
              </w:rPr>
            </w:pPr>
            <w:r w:rsidRPr="00351BAF">
              <w:rPr>
                <w:u w:val="single"/>
                <w:lang w:val="en-GB"/>
              </w:rPr>
              <w:t>Case D</w:t>
            </w:r>
          </w:p>
        </w:tc>
      </w:tr>
    </w:tbl>
    <w:p w14:paraId="0B53129C" w14:textId="77777777" w:rsidR="00BD76BC" w:rsidRDefault="00BD76BC">
      <w:pPr>
        <w:rPr>
          <w:lang w:val="en-US"/>
        </w:rPr>
      </w:pPr>
    </w:p>
    <w:p w14:paraId="0CFDB262" w14:textId="20E73522" w:rsidR="004D4FC7" w:rsidRPr="00BC3802" w:rsidRDefault="007919E0" w:rsidP="00BD76BC">
      <w:pPr>
        <w:pStyle w:val="Paragraphedeliste"/>
        <w:numPr>
          <w:ilvl w:val="0"/>
          <w:numId w:val="9"/>
        </w:numPr>
        <w:rPr>
          <w:b/>
          <w:lang w:val="en-US"/>
        </w:rPr>
      </w:pPr>
      <w:r w:rsidRPr="00BC3802">
        <w:rPr>
          <w:b/>
          <w:lang w:val="en-US"/>
        </w:rPr>
        <w:t xml:space="preserve">Case A: Import from </w:t>
      </w:r>
      <w:proofErr w:type="spellStart"/>
      <w:r w:rsidR="00113916">
        <w:rPr>
          <w:b/>
          <w:lang w:val="en-US"/>
        </w:rPr>
        <w:t>ShanoirUploader</w:t>
      </w:r>
      <w:proofErr w:type="spellEnd"/>
      <w:r w:rsidR="00B44B01" w:rsidRPr="00BC3802">
        <w:rPr>
          <w:b/>
          <w:lang w:val="en-US"/>
        </w:rPr>
        <w:t xml:space="preserve"> </w:t>
      </w:r>
      <w:r w:rsidRPr="00BC3802">
        <w:rPr>
          <w:b/>
          <w:lang w:val="en-US"/>
        </w:rPr>
        <w:t xml:space="preserve">with the </w:t>
      </w:r>
      <w:proofErr w:type="spellStart"/>
      <w:r w:rsidRPr="00BC3802">
        <w:rPr>
          <w:b/>
          <w:lang w:val="en-US"/>
        </w:rPr>
        <w:t>Shanoir</w:t>
      </w:r>
      <w:proofErr w:type="spellEnd"/>
      <w:r w:rsidRPr="00BC3802">
        <w:rPr>
          <w:b/>
          <w:lang w:val="en-US"/>
        </w:rPr>
        <w:t xml:space="preserve"> </w:t>
      </w:r>
      <w:proofErr w:type="spellStart"/>
      <w:r w:rsidRPr="00BC3802">
        <w:rPr>
          <w:b/>
          <w:lang w:val="en-US"/>
        </w:rPr>
        <w:t>Neurinfo</w:t>
      </w:r>
      <w:proofErr w:type="spellEnd"/>
      <w:r w:rsidRPr="00BC3802">
        <w:rPr>
          <w:b/>
          <w:lang w:val="en-US"/>
        </w:rPr>
        <w:t xml:space="preserve"> platform</w:t>
      </w:r>
    </w:p>
    <w:p w14:paraId="7BB1068E" w14:textId="77777777" w:rsidR="009D09F4" w:rsidRDefault="009D09F4">
      <w:pPr>
        <w:rPr>
          <w:lang w:val="en-US"/>
        </w:rPr>
      </w:pPr>
      <w:r>
        <w:rPr>
          <w:lang w:val="en-US"/>
        </w:rPr>
        <w:t>Four cases may be present here:</w:t>
      </w:r>
    </w:p>
    <w:tbl>
      <w:tblPr>
        <w:tblW w:w="964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4"/>
        <w:gridCol w:w="3214"/>
        <w:gridCol w:w="3220"/>
      </w:tblGrid>
      <w:tr w:rsidR="00EC0138" w14:paraId="124040D1" w14:textId="77777777" w:rsidTr="00863F60"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  <w:vAlign w:val="center"/>
          </w:tcPr>
          <w:p w14:paraId="51557530" w14:textId="77777777" w:rsidR="00EC0138" w:rsidRDefault="00EC0138" w:rsidP="00863F60">
            <w:pPr>
              <w:pStyle w:val="TableContents"/>
              <w:snapToGrid w:val="0"/>
              <w:spacing w:after="0"/>
              <w:jc w:val="center"/>
              <w:rPr>
                <w:lang w:val="en-GB"/>
              </w:rPr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  <w:vAlign w:val="center"/>
            <w:hideMark/>
          </w:tcPr>
          <w:p w14:paraId="567D992A" w14:textId="77777777" w:rsidR="00EC0138" w:rsidRDefault="00EC0138" w:rsidP="00863F60">
            <w:pPr>
              <w:pStyle w:val="TableContents"/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PHK-SU = PHK-</w:t>
            </w:r>
            <w:r w:rsidR="000D3BF1">
              <w:rPr>
                <w:b/>
                <w:lang w:val="en-GB"/>
              </w:rPr>
              <w:t>SHS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2B69BB39" w14:textId="77777777" w:rsidR="00EC0138" w:rsidRDefault="00EC0138" w:rsidP="00863F60">
            <w:pPr>
              <w:pStyle w:val="TableContents"/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PHK-SU </w:t>
            </w:r>
            <w:r>
              <w:rPr>
                <w:b/>
                <w:color w:val="000000"/>
                <w:sz w:val="24"/>
                <w:lang w:val="en-GB"/>
              </w:rPr>
              <w:t xml:space="preserve">≠ </w:t>
            </w:r>
            <w:r>
              <w:rPr>
                <w:b/>
                <w:lang w:val="en-GB"/>
              </w:rPr>
              <w:t>PHK-</w:t>
            </w:r>
            <w:r w:rsidR="000D3BF1">
              <w:rPr>
                <w:b/>
                <w:lang w:val="en-GB"/>
              </w:rPr>
              <w:t>SHS</w:t>
            </w:r>
          </w:p>
        </w:tc>
      </w:tr>
      <w:tr w:rsidR="00417BEB" w:rsidRPr="00D306B7" w14:paraId="7D754A4D" w14:textId="77777777" w:rsidTr="00AB24A1">
        <w:tc>
          <w:tcPr>
            <w:tcW w:w="32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  <w:vAlign w:val="center"/>
            <w:hideMark/>
          </w:tcPr>
          <w:p w14:paraId="460353DD" w14:textId="77777777" w:rsidR="00417BEB" w:rsidRDefault="00417BEB" w:rsidP="00863F60">
            <w:pPr>
              <w:pStyle w:val="TableContents"/>
              <w:spacing w:after="0"/>
              <w:jc w:val="center"/>
              <w:rPr>
                <w:u w:val="single"/>
                <w:lang w:val="en-GB"/>
              </w:rPr>
            </w:pPr>
            <w:r>
              <w:rPr>
                <w:b/>
                <w:lang w:val="en-GB"/>
              </w:rPr>
              <w:t>PID-SU = PID-SHS</w:t>
            </w:r>
          </w:p>
        </w:tc>
        <w:tc>
          <w:tcPr>
            <w:tcW w:w="3214" w:type="dxa"/>
            <w:vMerge w:val="restart"/>
            <w:tcBorders>
              <w:top w:val="nil"/>
              <w:left w:val="single" w:sz="2" w:space="0" w:color="000000"/>
              <w:right w:val="nil"/>
            </w:tcBorders>
            <w:vAlign w:val="center"/>
            <w:hideMark/>
          </w:tcPr>
          <w:p w14:paraId="08B51922" w14:textId="77777777" w:rsidR="00417BEB" w:rsidRDefault="00417BEB" w:rsidP="00863F60">
            <w:pPr>
              <w:pStyle w:val="TableContents"/>
              <w:spacing w:after="0"/>
              <w:jc w:val="center"/>
              <w:rPr>
                <w:rFonts w:ascii="Wingdings" w:hAnsi="Wingdings" w:cs="Wingdings"/>
                <w:lang w:val="en-GB"/>
              </w:rPr>
            </w:pPr>
            <w:r>
              <w:rPr>
                <w:u w:val="single"/>
                <w:lang w:val="en-GB"/>
              </w:rPr>
              <w:t>Case #1</w:t>
            </w:r>
          </w:p>
          <w:p w14:paraId="25B1D7F5" w14:textId="77777777" w:rsidR="00417BEB" w:rsidRDefault="00417BEB" w:rsidP="00863F60">
            <w:pPr>
              <w:pStyle w:val="TableContents"/>
              <w:spacing w:after="0"/>
              <w:jc w:val="center"/>
              <w:rPr>
                <w:u w:val="single"/>
                <w:lang w:val="en-GB"/>
              </w:rPr>
            </w:pPr>
            <w:r>
              <w:rPr>
                <w:rFonts w:ascii="Wingdings" w:hAnsi="Wingdings" w:cs="Wingdings"/>
                <w:lang w:val="en-GB"/>
              </w:rPr>
              <w:t></w:t>
            </w:r>
            <w:r>
              <w:rPr>
                <w:lang w:val="en-GB"/>
              </w:rPr>
              <w:t xml:space="preserve"> the patient correspond with the one in the database </w:t>
            </w:r>
            <w:r>
              <w:rPr>
                <w:rFonts w:ascii="Wingdings" w:hAnsi="Wingdings" w:cs="Wingdings"/>
                <w:lang w:val="en-GB"/>
              </w:rPr>
              <w:t></w:t>
            </w:r>
          </w:p>
          <w:p w14:paraId="32B6AB8B" w14:textId="79E2A058" w:rsidR="00417BEB" w:rsidDel="00417BEB" w:rsidRDefault="00417BEB" w:rsidP="00863F60">
            <w:pPr>
              <w:pStyle w:val="TableContents"/>
              <w:spacing w:after="0"/>
              <w:jc w:val="center"/>
              <w:rPr>
                <w:del w:id="113" w:author="Ines Fakhfakh" w:date="2017-04-27T10:03:00Z"/>
                <w:rFonts w:ascii="Wingdings" w:hAnsi="Wingdings" w:cs="Wingdings"/>
                <w:lang w:val="en-GB"/>
              </w:rPr>
            </w:pPr>
            <w:del w:id="114" w:author="Ines Fakhfakh" w:date="2017-04-27T10:03:00Z">
              <w:r w:rsidDel="00417BEB">
                <w:rPr>
                  <w:u w:val="single"/>
                  <w:lang w:val="en-GB"/>
                </w:rPr>
                <w:delText>Case #3</w:delText>
              </w:r>
            </w:del>
          </w:p>
          <w:p w14:paraId="24DFCFA9" w14:textId="7288C869" w:rsidR="00417BEB" w:rsidDel="00417BEB" w:rsidRDefault="00417BEB" w:rsidP="00F3047D">
            <w:pPr>
              <w:pStyle w:val="TableContents"/>
              <w:spacing w:after="0"/>
              <w:jc w:val="center"/>
              <w:rPr>
                <w:del w:id="115" w:author="Ines Fakhfakh" w:date="2017-04-27T10:03:00Z"/>
                <w:lang w:val="en-GB"/>
              </w:rPr>
            </w:pPr>
            <w:del w:id="116" w:author="Ines Fakhfakh" w:date="2017-04-27T10:03:00Z">
              <w:r w:rsidDel="00417BEB">
                <w:rPr>
                  <w:rFonts w:ascii="Wingdings" w:hAnsi="Wingdings" w:cs="Wingdings"/>
                  <w:lang w:val="en-GB"/>
                </w:rPr>
                <w:delText></w:delText>
              </w:r>
              <w:r w:rsidDel="00417BEB">
                <w:rPr>
                  <w:lang w:val="en-GB"/>
                </w:rPr>
                <w:delText xml:space="preserve"> </w:delText>
              </w:r>
              <w:r w:rsidDel="00417BEB">
                <w:rPr>
                  <w:rFonts w:ascii="Wingdings" w:hAnsi="Wingdings" w:cs="Wingdings"/>
                  <w:sz w:val="32"/>
                  <w:lang w:val="en-GB"/>
                </w:rPr>
                <w:delText></w:delText>
              </w:r>
              <w:r w:rsidDel="00417BEB">
                <w:rPr>
                  <w:sz w:val="32"/>
                  <w:lang w:val="en-GB"/>
                </w:rPr>
                <w:delText xml:space="preserve"> </w:delText>
              </w:r>
              <w:r w:rsidDel="00417BEB">
                <w:rPr>
                  <w:lang w:val="en-GB"/>
                </w:rPr>
                <w:delText xml:space="preserve">Warning </w:delText>
              </w:r>
              <w:r w:rsidDel="00417BEB">
                <w:rPr>
                  <w:rFonts w:ascii="Wingdings" w:hAnsi="Wingdings" w:cs="Wingdings"/>
                  <w:sz w:val="32"/>
                  <w:lang w:val="en-GB"/>
                </w:rPr>
                <w:delText></w:delText>
              </w:r>
            </w:del>
          </w:p>
          <w:p w14:paraId="2691EAA5" w14:textId="047D57D6" w:rsidR="00417BEB" w:rsidRDefault="00417BEB" w:rsidP="00F3047D">
            <w:pPr>
              <w:pStyle w:val="TableContents"/>
              <w:spacing w:after="0"/>
              <w:jc w:val="center"/>
              <w:rPr>
                <w:u w:val="single"/>
                <w:lang w:val="en-GB"/>
              </w:rPr>
            </w:pPr>
            <w:del w:id="117" w:author="Ines Fakhfakh" w:date="2017-04-27T10:03:00Z">
              <w:r w:rsidDel="00417BEB">
                <w:rPr>
                  <w:lang w:val="en-GB"/>
                </w:rPr>
                <w:delText>(doubloon?)</w:delText>
              </w:r>
            </w:del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E385BF" w14:textId="77777777" w:rsidR="00417BEB" w:rsidRDefault="00417BEB" w:rsidP="00863F60">
            <w:pPr>
              <w:pStyle w:val="TableContents"/>
              <w:spacing w:after="0"/>
              <w:jc w:val="center"/>
              <w:rPr>
                <w:rFonts w:ascii="Wingdings" w:hAnsi="Wingdings" w:cs="Wingdings"/>
                <w:lang w:val="en-GB"/>
              </w:rPr>
            </w:pPr>
            <w:r>
              <w:rPr>
                <w:u w:val="single"/>
                <w:lang w:val="en-GB"/>
              </w:rPr>
              <w:t>Case #2</w:t>
            </w:r>
          </w:p>
          <w:p w14:paraId="46CA9D15" w14:textId="77777777" w:rsidR="00417BEB" w:rsidRDefault="00417BEB" w:rsidP="00F3047D">
            <w:pPr>
              <w:pStyle w:val="TableContents"/>
              <w:spacing w:after="0"/>
              <w:jc w:val="center"/>
              <w:rPr>
                <w:lang w:val="en-GB"/>
              </w:rPr>
            </w:pPr>
            <w:r>
              <w:rPr>
                <w:rFonts w:ascii="Wingdings" w:hAnsi="Wingdings" w:cs="Wingdings"/>
                <w:lang w:val="en-GB"/>
              </w:rPr>
              <w:t></w:t>
            </w:r>
            <w:r>
              <w:rPr>
                <w:lang w:val="en-GB"/>
              </w:rPr>
              <w:t xml:space="preserve"> </w:t>
            </w:r>
            <w:r>
              <w:rPr>
                <w:rFonts w:ascii="Wingdings" w:hAnsi="Wingdings" w:cs="Wingdings"/>
                <w:sz w:val="32"/>
                <w:lang w:val="en-GB"/>
              </w:rPr>
              <w:t></w:t>
            </w:r>
            <w:r>
              <w:rPr>
                <w:sz w:val="32"/>
                <w:lang w:val="en-GB"/>
              </w:rPr>
              <w:t xml:space="preserve"> </w:t>
            </w:r>
            <w:r>
              <w:rPr>
                <w:lang w:val="en-GB"/>
              </w:rPr>
              <w:t xml:space="preserve">Warning </w:t>
            </w:r>
            <w:r>
              <w:rPr>
                <w:rFonts w:ascii="Wingdings" w:hAnsi="Wingdings" w:cs="Wingdings"/>
                <w:sz w:val="32"/>
                <w:lang w:val="en-GB"/>
              </w:rPr>
              <w:t></w:t>
            </w:r>
          </w:p>
          <w:p w14:paraId="218EC702" w14:textId="65F91B7F" w:rsidR="00417BEB" w:rsidRPr="001C6C98" w:rsidRDefault="00417BEB" w:rsidP="00F3047D">
            <w:pPr>
              <w:pStyle w:val="TableContents"/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two</w:t>
            </w:r>
            <w:proofErr w:type="gramEnd"/>
            <w:r>
              <w:rPr>
                <w:lang w:val="en-GB"/>
              </w:rPr>
              <w:t xml:space="preserve"> different patients?)</w:t>
            </w:r>
          </w:p>
        </w:tc>
      </w:tr>
      <w:tr w:rsidR="00417BEB" w:rsidRPr="00D306B7" w14:paraId="03AE4D36" w14:textId="77777777" w:rsidTr="00AB24A1">
        <w:tc>
          <w:tcPr>
            <w:tcW w:w="32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  <w:vAlign w:val="center"/>
            <w:hideMark/>
          </w:tcPr>
          <w:p w14:paraId="17B05D1E" w14:textId="77777777" w:rsidR="00417BEB" w:rsidRDefault="00417BEB" w:rsidP="00863F60">
            <w:pPr>
              <w:pStyle w:val="TableContents"/>
              <w:spacing w:after="0"/>
              <w:jc w:val="center"/>
              <w:rPr>
                <w:u w:val="single"/>
                <w:lang w:val="en-GB"/>
              </w:rPr>
            </w:pPr>
            <w:r>
              <w:rPr>
                <w:b/>
                <w:lang w:val="en-GB"/>
              </w:rPr>
              <w:t xml:space="preserve">PID-SU </w:t>
            </w:r>
            <w:r>
              <w:rPr>
                <w:b/>
                <w:color w:val="000000"/>
                <w:sz w:val="24"/>
                <w:lang w:val="en-GB"/>
              </w:rPr>
              <w:t xml:space="preserve">≠ </w:t>
            </w:r>
            <w:r>
              <w:rPr>
                <w:b/>
                <w:lang w:val="en-GB"/>
              </w:rPr>
              <w:t xml:space="preserve">PID-SHS </w:t>
            </w:r>
          </w:p>
        </w:tc>
        <w:tc>
          <w:tcPr>
            <w:tcW w:w="3214" w:type="dxa"/>
            <w:vMerge/>
            <w:tcBorders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08650ED" w14:textId="1DD8EABB" w:rsidR="00417BEB" w:rsidRPr="001C6C98" w:rsidRDefault="00417BEB" w:rsidP="00F3047D">
            <w:pPr>
              <w:pStyle w:val="TableContents"/>
              <w:spacing w:after="0"/>
              <w:jc w:val="center"/>
              <w:rPr>
                <w:lang w:val="en-GB"/>
              </w:rPr>
            </w:pP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DB5B82" w14:textId="3101D2C1" w:rsidR="00417BEB" w:rsidRDefault="00417BEB" w:rsidP="00863F60">
            <w:pPr>
              <w:pStyle w:val="TableContents"/>
              <w:spacing w:after="0"/>
              <w:jc w:val="center"/>
              <w:rPr>
                <w:rFonts w:ascii="Wingdings" w:hAnsi="Wingdings" w:cs="Wingdings"/>
                <w:lang w:val="en-GB"/>
              </w:rPr>
            </w:pPr>
            <w:r>
              <w:rPr>
                <w:u w:val="single"/>
                <w:lang w:val="en-GB"/>
              </w:rPr>
              <w:t>Case #</w:t>
            </w:r>
            <w:ins w:id="118" w:author="Ines Fakhfakh" w:date="2017-04-27T10:04:00Z">
              <w:r>
                <w:rPr>
                  <w:u w:val="single"/>
                  <w:lang w:val="en-GB"/>
                </w:rPr>
                <w:t>3</w:t>
              </w:r>
            </w:ins>
            <w:del w:id="119" w:author="Ines Fakhfakh" w:date="2017-04-27T10:04:00Z">
              <w:r w:rsidDel="00417BEB">
                <w:rPr>
                  <w:u w:val="single"/>
                  <w:lang w:val="en-GB"/>
                </w:rPr>
                <w:delText>4</w:delText>
              </w:r>
            </w:del>
          </w:p>
          <w:p w14:paraId="195241AD" w14:textId="77777777" w:rsidR="00417BEB" w:rsidRDefault="00417BEB" w:rsidP="00863F60">
            <w:pPr>
              <w:pStyle w:val="TableContents"/>
              <w:spacing w:after="0"/>
              <w:jc w:val="center"/>
              <w:rPr>
                <w:lang w:val="en-GB"/>
              </w:rPr>
            </w:pPr>
            <w:r>
              <w:rPr>
                <w:rFonts w:ascii="Wingdings" w:hAnsi="Wingdings" w:cs="Wingdings"/>
                <w:lang w:val="en-GB"/>
              </w:rPr>
              <w:t></w:t>
            </w:r>
            <w:r>
              <w:rPr>
                <w:lang w:val="en-GB"/>
              </w:rPr>
              <w:t xml:space="preserve"> the patient is new </w:t>
            </w:r>
            <w:r>
              <w:rPr>
                <w:rFonts w:ascii="Wingdings" w:hAnsi="Wingdings" w:cs="Wingdings"/>
                <w:lang w:val="en-GB"/>
              </w:rPr>
              <w:t></w:t>
            </w:r>
          </w:p>
        </w:tc>
      </w:tr>
    </w:tbl>
    <w:p w14:paraId="50D4CF68" w14:textId="77777777" w:rsidR="00EC0138" w:rsidRPr="00305772" w:rsidRDefault="00EC0138" w:rsidP="00EC0138">
      <w:pPr>
        <w:pStyle w:val="Paragraphedeliste"/>
        <w:suppressAutoHyphens/>
        <w:contextualSpacing w:val="0"/>
        <w:rPr>
          <w:lang w:val="en-GB"/>
        </w:rPr>
      </w:pPr>
    </w:p>
    <w:p w14:paraId="0F25AADE" w14:textId="3DE2C999" w:rsidR="00EC0138" w:rsidRDefault="00EC0138" w:rsidP="00EC0138">
      <w:pPr>
        <w:pStyle w:val="Paragraphedeliste"/>
        <w:numPr>
          <w:ilvl w:val="0"/>
          <w:numId w:val="4"/>
        </w:numPr>
        <w:suppressAutoHyphens/>
        <w:contextualSpacing w:val="0"/>
        <w:rPr>
          <w:lang w:val="en-GB"/>
        </w:rPr>
      </w:pPr>
      <w:r>
        <w:rPr>
          <w:b/>
          <w:lang w:val="en-GB"/>
        </w:rPr>
        <w:t>Case #1</w:t>
      </w:r>
      <w:r>
        <w:rPr>
          <w:lang w:val="en-GB"/>
        </w:rPr>
        <w:t xml:space="preserve">: </w:t>
      </w:r>
      <w:del w:id="120" w:author="Ines Fakhfakh" w:date="2017-04-25T17:23:00Z">
        <w:r w:rsidDel="00440765">
          <w:rPr>
            <w:lang w:val="en-GB"/>
          </w:rPr>
          <w:delText>PID-SU = PID-</w:delText>
        </w:r>
        <w:r w:rsidR="000D3BF1" w:rsidDel="00440765">
          <w:rPr>
            <w:lang w:val="en-GB"/>
          </w:rPr>
          <w:delText>SHS</w:delText>
        </w:r>
        <w:r w:rsidDel="00440765">
          <w:rPr>
            <w:lang w:val="en-GB"/>
          </w:rPr>
          <w:delText xml:space="preserve"> </w:delText>
        </w:r>
        <w:r w:rsidDel="00440765">
          <w:rPr>
            <w:u w:val="single"/>
            <w:lang w:val="en-GB"/>
          </w:rPr>
          <w:delText>and</w:delText>
        </w:r>
        <w:r w:rsidDel="00440765">
          <w:rPr>
            <w:lang w:val="en-GB"/>
          </w:rPr>
          <w:delText xml:space="preserve"> </w:delText>
        </w:r>
      </w:del>
      <w:r>
        <w:rPr>
          <w:lang w:val="en-GB"/>
        </w:rPr>
        <w:t>PHK-SU = PHK-</w:t>
      </w:r>
      <w:r w:rsidR="000D3BF1">
        <w:rPr>
          <w:lang w:val="en-GB"/>
        </w:rPr>
        <w:t>SHS</w:t>
      </w:r>
    </w:p>
    <w:p w14:paraId="3318B135" w14:textId="7D749AA2" w:rsidR="00EC0138" w:rsidRPr="00183A48" w:rsidRDefault="00EC0138" w:rsidP="00E958D2">
      <w:pPr>
        <w:jc w:val="both"/>
        <w:rPr>
          <w:lang w:val="en-GB"/>
        </w:rPr>
      </w:pPr>
      <w:r>
        <w:rPr>
          <w:lang w:val="en-GB"/>
        </w:rPr>
        <w:t xml:space="preserve">The patient </w:t>
      </w:r>
      <w:proofErr w:type="gramStart"/>
      <w:r>
        <w:rPr>
          <w:lang w:val="en-GB"/>
        </w:rPr>
        <w:t>could be found</w:t>
      </w:r>
      <w:proofErr w:type="gramEnd"/>
      <w:r>
        <w:rPr>
          <w:lang w:val="en-GB"/>
        </w:rPr>
        <w:t xml:space="preserve"> within </w:t>
      </w:r>
      <w:proofErr w:type="spellStart"/>
      <w:r>
        <w:rPr>
          <w:lang w:val="en-GB"/>
        </w:rPr>
        <w:t>Shanoir</w:t>
      </w:r>
      <w:proofErr w:type="spellEnd"/>
      <w:r>
        <w:rPr>
          <w:lang w:val="en-GB"/>
        </w:rPr>
        <w:t xml:space="preserve"> database using the </w:t>
      </w:r>
      <w:del w:id="121" w:author="Ines Fakhfakh" w:date="2017-04-25T17:22:00Z">
        <w:r w:rsidDel="00440765">
          <w:rPr>
            <w:lang w:val="en-GB"/>
          </w:rPr>
          <w:delText xml:space="preserve">PID and </w:delText>
        </w:r>
      </w:del>
      <w:r>
        <w:rPr>
          <w:lang w:val="en-GB"/>
        </w:rPr>
        <w:t>PHK. The</w:t>
      </w:r>
      <w:r w:rsidR="00E958D2">
        <w:rPr>
          <w:lang w:val="en-GB"/>
        </w:rPr>
        <w:t xml:space="preserve"> existing</w:t>
      </w:r>
      <w:r>
        <w:rPr>
          <w:lang w:val="en-GB"/>
        </w:rPr>
        <w:t xml:space="preserve"> </w:t>
      </w:r>
      <w:r w:rsidR="009D09F4">
        <w:rPr>
          <w:lang w:val="en-GB"/>
        </w:rPr>
        <w:t xml:space="preserve">patient (subject) </w:t>
      </w:r>
      <w:proofErr w:type="gramStart"/>
      <w:r w:rsidR="007C617D">
        <w:rPr>
          <w:lang w:val="en-GB"/>
        </w:rPr>
        <w:t>will</w:t>
      </w:r>
      <w:r>
        <w:rPr>
          <w:lang w:val="en-GB"/>
        </w:rPr>
        <w:t xml:space="preserve"> be </w:t>
      </w:r>
      <w:r w:rsidR="009D09F4">
        <w:rPr>
          <w:lang w:val="en-GB"/>
        </w:rPr>
        <w:t>pre</w:t>
      </w:r>
      <w:r>
        <w:rPr>
          <w:lang w:val="en-GB"/>
        </w:rPr>
        <w:t>selected</w:t>
      </w:r>
      <w:proofErr w:type="gramEnd"/>
      <w:r>
        <w:rPr>
          <w:lang w:val="en-GB"/>
        </w:rPr>
        <w:t xml:space="preserve"> </w:t>
      </w:r>
      <w:r w:rsidR="009D09F4">
        <w:rPr>
          <w:lang w:val="en-GB"/>
        </w:rPr>
        <w:t>on</w:t>
      </w:r>
      <w:r>
        <w:rPr>
          <w:lang w:val="en-GB"/>
        </w:rPr>
        <w:t xml:space="preserve"> </w:t>
      </w:r>
      <w:del w:id="122" w:author="Ines Fakhfakh" w:date="2017-04-26T09:42:00Z">
        <w:r w:rsidDel="00885069">
          <w:rPr>
            <w:lang w:val="en-GB"/>
          </w:rPr>
          <w:delText xml:space="preserve">the </w:delText>
        </w:r>
      </w:del>
      <w:proofErr w:type="spellStart"/>
      <w:r>
        <w:rPr>
          <w:lang w:val="en-GB"/>
        </w:rPr>
        <w:t>Shanoir</w:t>
      </w:r>
      <w:proofErr w:type="spellEnd"/>
      <w:ins w:id="123" w:author="Ines Fakhfakh" w:date="2017-04-25T17:22:00Z">
        <w:r w:rsidR="00440765">
          <w:rPr>
            <w:lang w:val="en-GB"/>
          </w:rPr>
          <w:t xml:space="preserve"> or </w:t>
        </w:r>
        <w:proofErr w:type="spellStart"/>
        <w:r w:rsidR="00440765">
          <w:rPr>
            <w:lang w:val="en-GB"/>
          </w:rPr>
          <w:t>Shanoir</w:t>
        </w:r>
        <w:proofErr w:type="spellEnd"/>
        <w:r w:rsidR="00440765">
          <w:rPr>
            <w:lang w:val="en-GB"/>
          </w:rPr>
          <w:t xml:space="preserve"> </w:t>
        </w:r>
        <w:proofErr w:type="spellStart"/>
        <w:r w:rsidR="00440765">
          <w:rPr>
            <w:lang w:val="en-GB"/>
          </w:rPr>
          <w:t>uplader</w:t>
        </w:r>
      </w:ins>
      <w:proofErr w:type="spellEnd"/>
      <w:r>
        <w:rPr>
          <w:lang w:val="en-GB"/>
        </w:rPr>
        <w:t xml:space="preserve"> </w:t>
      </w:r>
      <w:del w:id="124" w:author="Ines Fakhfakh" w:date="2017-04-25T17:22:00Z">
        <w:r w:rsidDel="00440765">
          <w:rPr>
            <w:lang w:val="en-GB"/>
          </w:rPr>
          <w:delText xml:space="preserve">web </w:delText>
        </w:r>
      </w:del>
      <w:r>
        <w:rPr>
          <w:lang w:val="en-GB"/>
        </w:rPr>
        <w:t>interface. The user will not be able to change the subject</w:t>
      </w:r>
      <w:r w:rsidR="009D09F4">
        <w:rPr>
          <w:lang w:val="en-GB"/>
        </w:rPr>
        <w:t xml:space="preserve"> or create a new subject</w:t>
      </w:r>
      <w:r>
        <w:rPr>
          <w:lang w:val="en-GB"/>
        </w:rPr>
        <w:t xml:space="preserve">. </w:t>
      </w:r>
      <w:r w:rsidRPr="000F0571">
        <w:rPr>
          <w:bCs/>
          <w:lang w:val="en-GB"/>
        </w:rPr>
        <w:t>No</w:t>
      </w:r>
      <w:r>
        <w:rPr>
          <w:lang w:val="en-GB"/>
        </w:rPr>
        <w:t xml:space="preserve"> </w:t>
      </w:r>
      <w:r w:rsidR="009D09F4">
        <w:rPr>
          <w:lang w:val="en-GB"/>
        </w:rPr>
        <w:t>local</w:t>
      </w:r>
      <w:r>
        <w:rPr>
          <w:lang w:val="en-GB"/>
        </w:rPr>
        <w:t xml:space="preserve"> anonymization </w:t>
      </w:r>
      <w:r w:rsidR="009D09F4">
        <w:rPr>
          <w:lang w:val="en-GB"/>
        </w:rPr>
        <w:t xml:space="preserve">in SHS </w:t>
      </w:r>
      <w:r>
        <w:rPr>
          <w:lang w:val="en-GB"/>
        </w:rPr>
        <w:t xml:space="preserve">is required as the </w:t>
      </w:r>
      <w:r w:rsidR="009D09F4">
        <w:rPr>
          <w:lang w:val="en-GB"/>
        </w:rPr>
        <w:t>patient</w:t>
      </w:r>
      <w:r>
        <w:rPr>
          <w:lang w:val="en-GB"/>
        </w:rPr>
        <w:t xml:space="preserve"> </w:t>
      </w:r>
      <w:proofErr w:type="gramStart"/>
      <w:r w:rsidR="00836F75">
        <w:rPr>
          <w:lang w:val="en-GB"/>
        </w:rPr>
        <w:t>is</w:t>
      </w:r>
      <w:r>
        <w:rPr>
          <w:lang w:val="en-GB"/>
        </w:rPr>
        <w:t xml:space="preserve"> already correctly anonymized</w:t>
      </w:r>
      <w:proofErr w:type="gramEnd"/>
      <w:r>
        <w:rPr>
          <w:lang w:val="en-GB"/>
        </w:rPr>
        <w:t xml:space="preserve"> by the SU</w:t>
      </w:r>
      <w:r w:rsidR="00E958D2">
        <w:rPr>
          <w:lang w:val="en-GB"/>
        </w:rPr>
        <w:t>.</w:t>
      </w:r>
    </w:p>
    <w:p w14:paraId="55531EB0" w14:textId="46AFED11" w:rsidR="00EC0138" w:rsidRDefault="00EC0138" w:rsidP="00EC0138">
      <w:pPr>
        <w:pStyle w:val="Paragraphedeliste"/>
        <w:numPr>
          <w:ilvl w:val="0"/>
          <w:numId w:val="4"/>
        </w:numPr>
        <w:suppressAutoHyphens/>
        <w:contextualSpacing w:val="0"/>
        <w:rPr>
          <w:lang w:val="en-GB"/>
        </w:rPr>
      </w:pPr>
      <w:r>
        <w:rPr>
          <w:b/>
          <w:lang w:val="en-GB"/>
        </w:rPr>
        <w:t>Case #2</w:t>
      </w:r>
      <w:r>
        <w:rPr>
          <w:lang w:val="en-GB"/>
        </w:rPr>
        <w:t xml:space="preserve">: </w:t>
      </w:r>
      <w:del w:id="125" w:author="Ines Fakhfakh" w:date="2017-04-25T17:25:00Z">
        <w:r w:rsidDel="00440765">
          <w:rPr>
            <w:lang w:val="en-GB"/>
          </w:rPr>
          <w:delText>PID-SU = PID-</w:delText>
        </w:r>
        <w:r w:rsidR="000D3BF1" w:rsidDel="00440765">
          <w:rPr>
            <w:lang w:val="en-GB"/>
          </w:rPr>
          <w:delText>SHS</w:delText>
        </w:r>
        <w:r w:rsidDel="00440765">
          <w:rPr>
            <w:lang w:val="en-GB"/>
          </w:rPr>
          <w:delText xml:space="preserve"> </w:delText>
        </w:r>
        <w:r w:rsidDel="00440765">
          <w:rPr>
            <w:u w:val="single"/>
            <w:lang w:val="en-GB"/>
          </w:rPr>
          <w:delText>and</w:delText>
        </w:r>
        <w:r w:rsidDel="00440765">
          <w:rPr>
            <w:lang w:val="en-GB"/>
          </w:rPr>
          <w:delText xml:space="preserve"> </w:delText>
        </w:r>
      </w:del>
      <w:r>
        <w:rPr>
          <w:lang w:val="en-GB"/>
        </w:rPr>
        <w:t xml:space="preserve">PHK-SU </w:t>
      </w:r>
      <w:r>
        <w:rPr>
          <w:sz w:val="24"/>
          <w:lang w:val="en-GB"/>
        </w:rPr>
        <w:t xml:space="preserve">≠ </w:t>
      </w:r>
      <w:r>
        <w:rPr>
          <w:lang w:val="en-GB"/>
        </w:rPr>
        <w:t>PHK-</w:t>
      </w:r>
      <w:r w:rsidR="000D3BF1">
        <w:rPr>
          <w:lang w:val="en-GB"/>
        </w:rPr>
        <w:t>SHS</w:t>
      </w:r>
      <w:ins w:id="126" w:author="Ines Fakhfakh" w:date="2017-04-25T17:25:00Z">
        <w:r w:rsidR="00440765">
          <w:rPr>
            <w:lang w:val="en-GB"/>
          </w:rPr>
          <w:t xml:space="preserve"> </w:t>
        </w:r>
        <w:r w:rsidR="00440765">
          <w:rPr>
            <w:u w:val="single"/>
            <w:lang w:val="en-GB"/>
          </w:rPr>
          <w:t>and</w:t>
        </w:r>
        <w:r w:rsidR="00440765">
          <w:rPr>
            <w:u w:val="single"/>
            <w:lang w:val="en-GB"/>
          </w:rPr>
          <w:t xml:space="preserve"> </w:t>
        </w:r>
        <w:r w:rsidR="00440765">
          <w:rPr>
            <w:lang w:val="en-GB"/>
          </w:rPr>
          <w:t>PID-SU = PID-SHS</w:t>
        </w:r>
      </w:ins>
    </w:p>
    <w:p w14:paraId="70CD1702" w14:textId="7D5D4125" w:rsidR="009D2409" w:rsidRDefault="00A964FB" w:rsidP="002C330F">
      <w:pPr>
        <w:jc w:val="both"/>
        <w:rPr>
          <w:lang w:val="en-GB"/>
        </w:rPr>
      </w:pPr>
      <w:ins w:id="127" w:author="Ines Fakhfakh" w:date="2017-04-25T17:27:00Z">
        <w:r>
          <w:rPr>
            <w:lang w:val="en-GB"/>
          </w:rPr>
          <w:t xml:space="preserve">Since the subject’s PHK does not exist in SHS, </w:t>
        </w:r>
      </w:ins>
      <w:ins w:id="128" w:author="Ines Fakhfakh" w:date="2017-04-25T17:28:00Z">
        <w:r>
          <w:rPr>
            <w:lang w:val="en-GB"/>
          </w:rPr>
          <w:t>t</w:t>
        </w:r>
      </w:ins>
      <w:moveToRangeStart w:id="129" w:author="Ines Fakhfakh" w:date="2017-04-25T17:28:00Z" w:name="move480904630"/>
      <w:moveTo w:id="130" w:author="Ines Fakhfakh" w:date="2017-04-25T17:28:00Z">
        <w:del w:id="131" w:author="Ines Fakhfakh" w:date="2017-04-25T17:28:00Z">
          <w:r w:rsidDel="00A964FB">
            <w:rPr>
              <w:lang w:val="en-GB"/>
            </w:rPr>
            <w:delText>T</w:delText>
          </w:r>
        </w:del>
        <w:r>
          <w:rPr>
            <w:lang w:val="en-GB"/>
          </w:rPr>
          <w:t xml:space="preserve">he user has to create a new subject. The creation of a new subject </w:t>
        </w:r>
        <w:proofErr w:type="gramStart"/>
        <w:r>
          <w:rPr>
            <w:lang w:val="en-GB"/>
          </w:rPr>
          <w:t>will already be proposed</w:t>
        </w:r>
        <w:proofErr w:type="gramEnd"/>
        <w:r>
          <w:rPr>
            <w:lang w:val="en-GB"/>
          </w:rPr>
          <w:t>.</w:t>
        </w:r>
      </w:moveTo>
      <w:moveToRangeEnd w:id="129"/>
      <w:ins w:id="132" w:author="Ines Fakhfakh" w:date="2017-04-25T17:28:00Z">
        <w:r>
          <w:rPr>
            <w:lang w:val="en-GB"/>
          </w:rPr>
          <w:t xml:space="preserve"> </w:t>
        </w:r>
      </w:ins>
      <w:ins w:id="133" w:author="Ines Fakhfakh" w:date="2017-04-25T17:30:00Z">
        <w:r>
          <w:rPr>
            <w:lang w:val="en-GB"/>
          </w:rPr>
          <w:t>During the subject creation</w:t>
        </w:r>
        <w:r>
          <w:rPr>
            <w:lang w:val="en-GB"/>
          </w:rPr>
          <w:t xml:space="preserve">, the system detects that </w:t>
        </w:r>
      </w:ins>
      <w:del w:id="134" w:author="Ines Fakhfakh" w:date="2017-04-25T17:30:00Z">
        <w:r w:rsidR="002C330F" w:rsidRPr="002C330F" w:rsidDel="00A964FB">
          <w:rPr>
            <w:lang w:val="en-GB"/>
          </w:rPr>
          <w:delText>T</w:delText>
        </w:r>
      </w:del>
      <w:ins w:id="135" w:author="Ines Fakhfakh" w:date="2017-04-25T17:30:00Z">
        <w:r>
          <w:rPr>
            <w:lang w:val="en-GB"/>
          </w:rPr>
          <w:t>t</w:t>
        </w:r>
      </w:ins>
      <w:r w:rsidR="002C330F" w:rsidRPr="002C330F">
        <w:rPr>
          <w:lang w:val="en-GB"/>
        </w:rPr>
        <w:t xml:space="preserve">he </w:t>
      </w:r>
      <w:r w:rsidR="002C330F" w:rsidRPr="002C330F">
        <w:rPr>
          <w:lang w:val="en-GB"/>
        </w:rPr>
        <w:lastRenderedPageBreak/>
        <w:t xml:space="preserve">patient </w:t>
      </w:r>
      <w:proofErr w:type="gramStart"/>
      <w:r w:rsidR="002C330F" w:rsidRPr="002C330F">
        <w:rPr>
          <w:lang w:val="en-GB"/>
        </w:rPr>
        <w:t>could be found</w:t>
      </w:r>
      <w:proofErr w:type="gramEnd"/>
      <w:r w:rsidR="002C330F" w:rsidRPr="002C330F">
        <w:rPr>
          <w:lang w:val="en-GB"/>
        </w:rPr>
        <w:t xml:space="preserve"> within </w:t>
      </w:r>
      <w:proofErr w:type="spellStart"/>
      <w:r w:rsidR="002C330F" w:rsidRPr="002C330F">
        <w:rPr>
          <w:lang w:val="en-GB"/>
        </w:rPr>
        <w:t>Shanoir</w:t>
      </w:r>
      <w:proofErr w:type="spellEnd"/>
      <w:r w:rsidR="002C330F" w:rsidRPr="002C330F">
        <w:rPr>
          <w:lang w:val="en-GB"/>
        </w:rPr>
        <w:t xml:space="preserve"> database using the PID, but the PHK is different. We display a</w:t>
      </w:r>
      <w:r w:rsidR="002C330F">
        <w:rPr>
          <w:lang w:val="en-GB"/>
        </w:rPr>
        <w:t xml:space="preserve"> </w:t>
      </w:r>
      <w:r w:rsidR="002C330F" w:rsidRPr="002C330F">
        <w:rPr>
          <w:lang w:val="en-GB"/>
        </w:rPr>
        <w:t xml:space="preserve">warning that the PID is already used: </w:t>
      </w:r>
      <w:r w:rsidR="002C330F">
        <w:rPr>
          <w:lang w:val="en-GB"/>
        </w:rPr>
        <w:t>“A</w:t>
      </w:r>
      <w:r w:rsidR="002C330F" w:rsidRPr="002C330F">
        <w:rPr>
          <w:lang w:val="en-GB"/>
        </w:rPr>
        <w:t xml:space="preserve">re you sure </w:t>
      </w:r>
      <w:r w:rsidR="002C330F">
        <w:rPr>
          <w:lang w:val="en-GB"/>
        </w:rPr>
        <w:t xml:space="preserve">the patient </w:t>
      </w:r>
      <w:r w:rsidR="004D177A">
        <w:rPr>
          <w:lang w:val="en-GB"/>
        </w:rPr>
        <w:t>identifier</w:t>
      </w:r>
      <w:r w:rsidR="002C330F">
        <w:rPr>
          <w:lang w:val="en-GB"/>
        </w:rPr>
        <w:t xml:space="preserve"> is correct? There exists already one in the database, please change the common name”</w:t>
      </w:r>
      <w:r w:rsidR="002C330F" w:rsidRPr="002C330F">
        <w:rPr>
          <w:lang w:val="en-GB"/>
        </w:rPr>
        <w:t>.</w:t>
      </w:r>
      <w:r w:rsidR="00C377BD">
        <w:rPr>
          <w:lang w:val="en-GB"/>
        </w:rPr>
        <w:t xml:space="preserve"> </w:t>
      </w:r>
      <w:moveFromRangeStart w:id="136" w:author="Ines Fakhfakh" w:date="2017-04-25T17:28:00Z" w:name="move480904630"/>
      <w:moveFrom w:id="137" w:author="Ines Fakhfakh" w:date="2017-04-25T17:28:00Z">
        <w:r w:rsidR="00C377BD" w:rsidDel="00A964FB">
          <w:rPr>
            <w:lang w:val="en-GB"/>
          </w:rPr>
          <w:t>The user has to create a new subject.</w:t>
        </w:r>
        <w:r w:rsidR="00E63BE8" w:rsidDel="00A964FB">
          <w:rPr>
            <w:lang w:val="en-GB"/>
          </w:rPr>
          <w:t xml:space="preserve"> The creation of a new subject will already be proposed.</w:t>
        </w:r>
        <w:del w:id="138" w:author="Ines Fakhfakh" w:date="2017-04-25T17:30:00Z">
          <w:r w:rsidR="00571C48" w:rsidDel="00A964FB">
            <w:rPr>
              <w:lang w:val="en-GB"/>
            </w:rPr>
            <w:delText xml:space="preserve"> </w:delText>
          </w:r>
        </w:del>
      </w:moveFrom>
      <w:moveFromRangeEnd w:id="136"/>
      <w:del w:id="139" w:author="Ines Fakhfakh" w:date="2017-04-25T17:30:00Z">
        <w:r w:rsidR="00571C48" w:rsidDel="00A964FB">
          <w:rPr>
            <w:lang w:val="en-GB"/>
          </w:rPr>
          <w:delText>During the subject creation</w:delText>
        </w:r>
      </w:del>
      <w:ins w:id="140" w:author="Ines Fakhfakh" w:date="2017-04-25T17:37:00Z">
        <w:r w:rsidR="003B5F19">
          <w:rPr>
            <w:lang w:val="en-GB"/>
          </w:rPr>
          <w:t xml:space="preserve"> </w:t>
        </w:r>
        <w:proofErr w:type="gramStart"/>
        <w:r w:rsidR="003B5F19">
          <w:rPr>
            <w:lang w:val="en-GB"/>
          </w:rPr>
          <w:t>So</w:t>
        </w:r>
      </w:ins>
      <w:proofErr w:type="gramEnd"/>
      <w:r w:rsidR="00571C48">
        <w:rPr>
          <w:lang w:val="en-GB"/>
        </w:rPr>
        <w:t xml:space="preserve">, the user has to change the </w:t>
      </w:r>
      <w:r w:rsidR="00571C48" w:rsidRPr="00571C48">
        <w:rPr>
          <w:i/>
          <w:lang w:val="en-GB"/>
        </w:rPr>
        <w:t>Common Name</w:t>
      </w:r>
      <w:r w:rsidR="00571C48">
        <w:rPr>
          <w:lang w:val="en-GB"/>
        </w:rPr>
        <w:t xml:space="preserve"> since the same one exists already for another subject. </w:t>
      </w:r>
      <w:r w:rsidR="004F6F21">
        <w:rPr>
          <w:lang w:val="en-GB"/>
        </w:rPr>
        <w:t xml:space="preserve">If the user change other fields like the birth date, another PHK will be calculated and stored in the SHS. In any </w:t>
      </w:r>
      <w:proofErr w:type="gramStart"/>
      <w:r w:rsidR="004F6F21">
        <w:rPr>
          <w:lang w:val="en-GB"/>
        </w:rPr>
        <w:t>case</w:t>
      </w:r>
      <w:proofErr w:type="gramEnd"/>
      <w:r w:rsidR="004F6F21">
        <w:rPr>
          <w:lang w:val="en-GB"/>
        </w:rPr>
        <w:t xml:space="preserve"> an anonymization will have to be done since the common name is changed. </w:t>
      </w:r>
    </w:p>
    <w:p w14:paraId="06F8961A" w14:textId="335EA798" w:rsidR="00EC0138" w:rsidDel="00885069" w:rsidRDefault="00EC0138" w:rsidP="00EC0138">
      <w:pPr>
        <w:pStyle w:val="Corpsdetexte"/>
        <w:numPr>
          <w:ilvl w:val="0"/>
          <w:numId w:val="4"/>
        </w:numPr>
        <w:jc w:val="both"/>
        <w:rPr>
          <w:del w:id="141" w:author="Ines Fakhfakh" w:date="2017-04-26T09:44:00Z"/>
          <w:lang w:val="en-GB"/>
        </w:rPr>
      </w:pPr>
      <w:del w:id="142" w:author="Ines Fakhfakh" w:date="2017-04-26T09:44:00Z">
        <w:r w:rsidDel="00885069">
          <w:rPr>
            <w:b/>
            <w:color w:val="000000"/>
            <w:lang w:val="en-GB"/>
          </w:rPr>
          <w:delText>Case #3</w:delText>
        </w:r>
        <w:r w:rsidDel="00885069">
          <w:rPr>
            <w:color w:val="000000"/>
            <w:lang w:val="en-GB"/>
          </w:rPr>
          <w:delText xml:space="preserve">: PID-SU </w:delText>
        </w:r>
        <w:r w:rsidDel="00885069">
          <w:rPr>
            <w:color w:val="000000"/>
            <w:sz w:val="24"/>
            <w:lang w:val="en-GB"/>
          </w:rPr>
          <w:delText xml:space="preserve">≠ </w:delText>
        </w:r>
        <w:r w:rsidDel="00885069">
          <w:rPr>
            <w:color w:val="000000"/>
            <w:lang w:val="en-GB"/>
          </w:rPr>
          <w:delText>PID-</w:delText>
        </w:r>
        <w:r w:rsidR="000D3BF1" w:rsidDel="00885069">
          <w:rPr>
            <w:color w:val="000000"/>
            <w:lang w:val="en-GB"/>
          </w:rPr>
          <w:delText>SHS</w:delText>
        </w:r>
        <w:r w:rsidDel="00885069">
          <w:rPr>
            <w:color w:val="000000"/>
            <w:lang w:val="en-GB"/>
          </w:rPr>
          <w:delText xml:space="preserve"> </w:delText>
        </w:r>
        <w:r w:rsidDel="00885069">
          <w:rPr>
            <w:color w:val="000000"/>
            <w:u w:val="single"/>
            <w:lang w:val="en-GB"/>
          </w:rPr>
          <w:delText>and</w:delText>
        </w:r>
        <w:r w:rsidDel="00885069">
          <w:rPr>
            <w:color w:val="000000"/>
            <w:lang w:val="en-GB"/>
          </w:rPr>
          <w:delText xml:space="preserve"> PHK-SU = PHK-</w:delText>
        </w:r>
        <w:r w:rsidR="000D3BF1" w:rsidDel="00885069">
          <w:rPr>
            <w:color w:val="000000"/>
            <w:lang w:val="en-GB"/>
          </w:rPr>
          <w:delText>SHS</w:delText>
        </w:r>
      </w:del>
    </w:p>
    <w:p w14:paraId="568501DE" w14:textId="310427F9" w:rsidR="00736684" w:rsidDel="00885069" w:rsidRDefault="00D90F83" w:rsidP="00736684">
      <w:pPr>
        <w:jc w:val="both"/>
        <w:rPr>
          <w:del w:id="143" w:author="Ines Fakhfakh" w:date="2017-04-26T09:44:00Z"/>
          <w:lang w:val="en-GB"/>
        </w:rPr>
      </w:pPr>
      <w:del w:id="144" w:author="Ines Fakhfakh" w:date="2017-04-26T09:44:00Z">
        <w:r w:rsidRPr="00D90F83" w:rsidDel="00885069">
          <w:rPr>
            <w:lang w:val="en-GB"/>
          </w:rPr>
          <w:delText>The patient could not be found within Shanoir database using the PID. The P</w:delText>
        </w:r>
        <w:r w:rsidDel="00885069">
          <w:rPr>
            <w:lang w:val="en-GB"/>
          </w:rPr>
          <w:delText xml:space="preserve">HK is used to check if the user </w:delText>
        </w:r>
        <w:r w:rsidRPr="00D90F83" w:rsidDel="00885069">
          <w:rPr>
            <w:lang w:val="en-GB"/>
          </w:rPr>
          <w:delText>is already in the Shanoir database and a subject with the sa</w:delText>
        </w:r>
        <w:r w:rsidR="00736684" w:rsidDel="00885069">
          <w:rPr>
            <w:lang w:val="en-GB"/>
          </w:rPr>
          <w:delText xml:space="preserve">me hash key could be found. The </w:delText>
        </w:r>
        <w:r w:rsidRPr="00D90F83" w:rsidDel="00885069">
          <w:rPr>
            <w:lang w:val="en-GB"/>
          </w:rPr>
          <w:delText>user will be</w:delText>
        </w:r>
        <w:r w:rsidR="00736684" w:rsidDel="00885069">
          <w:rPr>
            <w:lang w:val="en-GB"/>
          </w:rPr>
          <w:delText xml:space="preserve"> </w:delText>
        </w:r>
        <w:r w:rsidRPr="00D90F83" w:rsidDel="00885069">
          <w:rPr>
            <w:lang w:val="en-GB"/>
          </w:rPr>
          <w:delText xml:space="preserve">warned, that there already exists another subject in the database with the same hash key. The </w:delText>
        </w:r>
        <w:r w:rsidR="000615EC" w:rsidDel="00885069">
          <w:rPr>
            <w:lang w:val="en-GB"/>
          </w:rPr>
          <w:delText>patient will be preselected o</w:delText>
        </w:r>
        <w:r w:rsidR="00736684" w:rsidDel="00885069">
          <w:rPr>
            <w:lang w:val="en-GB"/>
          </w:rPr>
          <w:delText xml:space="preserve">n the interface of Shanoir in the single subject selection tab and next to it </w:delText>
        </w:r>
        <w:r w:rsidR="00F95F74" w:rsidDel="00885069">
          <w:rPr>
            <w:lang w:val="en-GB"/>
          </w:rPr>
          <w:delText>will be an explanation, which</w:delText>
        </w:r>
        <w:r w:rsidR="00736684" w:rsidDel="00885069">
          <w:rPr>
            <w:lang w:val="en-GB"/>
          </w:rPr>
          <w:delText xml:space="preserve"> a patient has been found with another common name. The user can</w:delText>
        </w:r>
        <w:r w:rsidRPr="00D90F83" w:rsidDel="00885069">
          <w:rPr>
            <w:lang w:val="en-GB"/>
          </w:rPr>
          <w:delText xml:space="preserve"> choose to </w:delText>
        </w:r>
        <w:r w:rsidR="00736684" w:rsidDel="00885069">
          <w:rPr>
            <w:lang w:val="en-GB"/>
          </w:rPr>
          <w:delText>use</w:delText>
        </w:r>
        <w:r w:rsidRPr="00D90F83" w:rsidDel="00885069">
          <w:rPr>
            <w:lang w:val="en-GB"/>
          </w:rPr>
          <w:delText xml:space="preserve"> the already </w:delText>
        </w:r>
        <w:r w:rsidR="00736684" w:rsidDel="00885069">
          <w:rPr>
            <w:lang w:val="en-GB"/>
          </w:rPr>
          <w:delText>selected</w:delText>
        </w:r>
        <w:r w:rsidRPr="00D90F83" w:rsidDel="00885069">
          <w:rPr>
            <w:lang w:val="en-GB"/>
          </w:rPr>
          <w:delText xml:space="preserve"> subject (like case 1) or to create a new subject (like case 4)</w:delText>
        </w:r>
        <w:r w:rsidR="00736684" w:rsidDel="00885069">
          <w:rPr>
            <w:lang w:val="en-GB"/>
          </w:rPr>
          <w:delText xml:space="preserve"> with filling in the correct common name and the other data in the interface. When creating the new subject</w:delText>
        </w:r>
        <w:r w:rsidR="004D177A" w:rsidDel="00885069">
          <w:rPr>
            <w:lang w:val="en-GB"/>
          </w:rPr>
          <w:delText>,</w:delText>
        </w:r>
        <w:r w:rsidR="00736684" w:rsidDel="00885069">
          <w:rPr>
            <w:lang w:val="en-GB"/>
          </w:rPr>
          <w:delText xml:space="preserve"> a new hash key will be calculated and used to store in the database. </w:delText>
        </w:r>
        <w:r w:rsidR="00EE1794" w:rsidDel="00885069">
          <w:rPr>
            <w:lang w:val="en-GB"/>
          </w:rPr>
          <w:delText>In any case an</w:delText>
        </w:r>
        <w:r w:rsidRPr="00D90F83" w:rsidDel="00885069">
          <w:rPr>
            <w:lang w:val="en-GB"/>
          </w:rPr>
          <w:delText xml:space="preserve"> anonymization will have to be </w:delText>
        </w:r>
        <w:r w:rsidR="00736684" w:rsidDel="00885069">
          <w:rPr>
            <w:lang w:val="en-GB"/>
          </w:rPr>
          <w:delText>performed as the images have the</w:delText>
        </w:r>
        <w:r w:rsidRPr="00D90F83" w:rsidDel="00885069">
          <w:rPr>
            <w:lang w:val="en-GB"/>
          </w:rPr>
          <w:delText xml:space="preserve"> wrong PID coming from the</w:delText>
        </w:r>
        <w:r w:rsidR="00736684" w:rsidDel="00885069">
          <w:rPr>
            <w:lang w:val="en-GB"/>
          </w:rPr>
          <w:delText xml:space="preserve"> </w:delText>
        </w:r>
        <w:r w:rsidRPr="00D90F83" w:rsidDel="00885069">
          <w:rPr>
            <w:lang w:val="en-GB"/>
          </w:rPr>
          <w:delText>SU.</w:delText>
        </w:r>
      </w:del>
    </w:p>
    <w:p w14:paraId="4E298AA2" w14:textId="077E4ACF" w:rsidR="00EC0138" w:rsidRDefault="00736684" w:rsidP="00736684">
      <w:pPr>
        <w:jc w:val="both"/>
        <w:rPr>
          <w:color w:val="000000"/>
          <w:lang w:val="en-GB"/>
        </w:rPr>
      </w:pPr>
      <w:del w:id="145" w:author="Ines Fakhfakh" w:date="2017-04-26T09:44:00Z">
        <w:r w:rsidDel="00885069">
          <w:rPr>
            <w:b/>
            <w:color w:val="000000"/>
            <w:lang w:val="en-GB"/>
          </w:rPr>
          <w:delText xml:space="preserve"> </w:delText>
        </w:r>
      </w:del>
      <w:r w:rsidR="00EC0138">
        <w:rPr>
          <w:b/>
          <w:color w:val="000000"/>
          <w:lang w:val="en-GB"/>
        </w:rPr>
        <w:t>Case #4</w:t>
      </w:r>
      <w:r w:rsidR="00EC0138">
        <w:rPr>
          <w:color w:val="000000"/>
          <w:lang w:val="en-GB"/>
        </w:rPr>
        <w:t xml:space="preserve">: PID-SU </w:t>
      </w:r>
      <w:r w:rsidR="00EC0138">
        <w:rPr>
          <w:color w:val="000000"/>
          <w:sz w:val="24"/>
          <w:lang w:val="en-GB"/>
        </w:rPr>
        <w:t xml:space="preserve">≠ </w:t>
      </w:r>
      <w:r w:rsidR="00EC0138">
        <w:rPr>
          <w:color w:val="000000"/>
          <w:lang w:val="en-GB"/>
        </w:rPr>
        <w:t>PID-</w:t>
      </w:r>
      <w:r w:rsidR="000D3BF1">
        <w:rPr>
          <w:color w:val="000000"/>
          <w:lang w:val="en-GB"/>
        </w:rPr>
        <w:t>SHS</w:t>
      </w:r>
      <w:r w:rsidR="00EC0138">
        <w:rPr>
          <w:color w:val="000000"/>
          <w:lang w:val="en-GB"/>
        </w:rPr>
        <w:t xml:space="preserve"> </w:t>
      </w:r>
      <w:r w:rsidR="00EC0138">
        <w:rPr>
          <w:color w:val="000000"/>
          <w:u w:val="single"/>
          <w:lang w:val="en-GB"/>
        </w:rPr>
        <w:t>and</w:t>
      </w:r>
      <w:r w:rsidR="00EC0138">
        <w:rPr>
          <w:color w:val="000000"/>
          <w:lang w:val="en-GB"/>
        </w:rPr>
        <w:t xml:space="preserve"> PHK-SU </w:t>
      </w:r>
      <w:r w:rsidR="00EC0138">
        <w:rPr>
          <w:color w:val="000000"/>
          <w:sz w:val="24"/>
          <w:lang w:val="en-GB"/>
        </w:rPr>
        <w:t>≠</w:t>
      </w:r>
      <w:r w:rsidR="00EC0138">
        <w:rPr>
          <w:color w:val="000000"/>
          <w:lang w:val="en-GB"/>
        </w:rPr>
        <w:t xml:space="preserve"> PHK-</w:t>
      </w:r>
      <w:r w:rsidR="000D3BF1">
        <w:rPr>
          <w:color w:val="000000"/>
          <w:lang w:val="en-GB"/>
        </w:rPr>
        <w:t>SHS</w:t>
      </w:r>
    </w:p>
    <w:p w14:paraId="3169184F" w14:textId="5F59B2F8" w:rsidR="00BA6721" w:rsidRDefault="00EC0138" w:rsidP="00BA6721">
      <w:pPr>
        <w:jc w:val="both"/>
        <w:rPr>
          <w:lang w:val="en-GB"/>
        </w:rPr>
      </w:pPr>
      <w:r>
        <w:rPr>
          <w:color w:val="000000"/>
          <w:lang w:val="en-GB"/>
        </w:rPr>
        <w:t xml:space="preserve">The patient </w:t>
      </w:r>
      <w:proofErr w:type="gramStart"/>
      <w:r>
        <w:rPr>
          <w:color w:val="000000"/>
          <w:lang w:val="en-GB"/>
        </w:rPr>
        <w:t xml:space="preserve">could </w:t>
      </w:r>
      <w:r w:rsidRPr="007B14CA">
        <w:rPr>
          <w:bCs/>
          <w:color w:val="000000"/>
          <w:lang w:val="en-GB"/>
        </w:rPr>
        <w:t>not</w:t>
      </w:r>
      <w:r>
        <w:rPr>
          <w:color w:val="000000"/>
          <w:lang w:val="en-GB"/>
        </w:rPr>
        <w:t xml:space="preserve"> be found</w:t>
      </w:r>
      <w:proofErr w:type="gramEnd"/>
      <w:r>
        <w:rPr>
          <w:color w:val="000000"/>
          <w:lang w:val="en-GB"/>
        </w:rPr>
        <w:t xml:space="preserve"> </w:t>
      </w:r>
      <w:r w:rsidR="007B14CA">
        <w:rPr>
          <w:color w:val="000000"/>
          <w:lang w:val="en-GB"/>
        </w:rPr>
        <w:t>in</w:t>
      </w:r>
      <w:r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Shanoir</w:t>
      </w:r>
      <w:proofErr w:type="spellEnd"/>
      <w:r>
        <w:rPr>
          <w:color w:val="000000"/>
          <w:lang w:val="en-GB"/>
        </w:rPr>
        <w:t xml:space="preserve"> </w:t>
      </w:r>
      <w:r w:rsidR="007B14CA">
        <w:rPr>
          <w:color w:val="000000"/>
          <w:lang w:val="en-GB"/>
        </w:rPr>
        <w:t xml:space="preserve">database using the </w:t>
      </w:r>
      <w:del w:id="146" w:author="Ines Fakhfakh" w:date="2017-04-26T09:54:00Z">
        <w:r w:rsidR="007B14CA" w:rsidDel="002F6252">
          <w:rPr>
            <w:color w:val="000000"/>
            <w:lang w:val="en-GB"/>
          </w:rPr>
          <w:delText xml:space="preserve">PID and </w:delText>
        </w:r>
      </w:del>
      <w:r w:rsidR="007B14CA">
        <w:rPr>
          <w:color w:val="000000"/>
          <w:lang w:val="en-GB"/>
        </w:rPr>
        <w:t xml:space="preserve">PHK. </w:t>
      </w:r>
      <w:del w:id="147" w:author="Ines Fakhfakh" w:date="2017-04-26T09:54:00Z">
        <w:r w:rsidR="00AC624C" w:rsidDel="002F6252">
          <w:rPr>
            <w:color w:val="000000"/>
            <w:lang w:val="en-GB"/>
          </w:rPr>
          <w:delText xml:space="preserve">The subject selection </w:delText>
        </w:r>
        <w:r w:rsidR="00792B30" w:rsidDel="002F6252">
          <w:rPr>
            <w:color w:val="000000"/>
            <w:lang w:val="en-GB"/>
          </w:rPr>
          <w:delText xml:space="preserve">tab </w:delText>
        </w:r>
        <w:r w:rsidR="003D191A" w:rsidDel="002F6252">
          <w:rPr>
            <w:color w:val="000000"/>
            <w:lang w:val="en-GB"/>
          </w:rPr>
          <w:delText>will be</w:delText>
        </w:r>
        <w:r w:rsidR="00AC624C" w:rsidDel="002F6252">
          <w:rPr>
            <w:color w:val="000000"/>
            <w:lang w:val="en-GB"/>
          </w:rPr>
          <w:delText xml:space="preserve"> disable</w:delText>
        </w:r>
        <w:r w:rsidR="00AF1F67" w:rsidDel="002F6252">
          <w:rPr>
            <w:color w:val="000000"/>
            <w:lang w:val="en-GB"/>
          </w:rPr>
          <w:delText>d</w:delText>
        </w:r>
        <w:r w:rsidR="00AC624C" w:rsidDel="002F6252">
          <w:rPr>
            <w:color w:val="000000"/>
            <w:lang w:val="en-GB"/>
          </w:rPr>
          <w:delText xml:space="preserve"> and a</w:delText>
        </w:r>
      </w:del>
      <w:ins w:id="148" w:author="Ines Fakhfakh" w:date="2017-04-26T09:54:00Z">
        <w:r w:rsidR="002F6252">
          <w:rPr>
            <w:color w:val="000000"/>
            <w:lang w:val="en-GB"/>
          </w:rPr>
          <w:t>A</w:t>
        </w:r>
      </w:ins>
      <w:r w:rsidR="00AC624C">
        <w:rPr>
          <w:color w:val="000000"/>
          <w:lang w:val="en-GB"/>
        </w:rPr>
        <w:t xml:space="preserve"> new subj</w:t>
      </w:r>
      <w:r w:rsidR="00792B30">
        <w:rPr>
          <w:color w:val="000000"/>
          <w:lang w:val="en-GB"/>
        </w:rPr>
        <w:t xml:space="preserve">ect creation page </w:t>
      </w:r>
      <w:proofErr w:type="gramStart"/>
      <w:r w:rsidR="00792B30">
        <w:rPr>
          <w:color w:val="000000"/>
          <w:lang w:val="en-GB"/>
        </w:rPr>
        <w:t xml:space="preserve">will be </w:t>
      </w:r>
      <w:r w:rsidR="003D191A">
        <w:rPr>
          <w:color w:val="000000"/>
          <w:lang w:val="en-GB"/>
        </w:rPr>
        <w:t>proposed</w:t>
      </w:r>
      <w:proofErr w:type="gramEnd"/>
      <w:r w:rsidR="00792B30">
        <w:rPr>
          <w:color w:val="000000"/>
          <w:lang w:val="en-GB"/>
        </w:rPr>
        <w:t xml:space="preserve">. </w:t>
      </w:r>
      <w:r w:rsidR="000043E2">
        <w:rPr>
          <w:lang w:val="en-US"/>
        </w:rPr>
        <w:t>T</w:t>
      </w:r>
      <w:r w:rsidR="00BA6721">
        <w:rPr>
          <w:lang w:val="en-US"/>
        </w:rPr>
        <w:t xml:space="preserve">he </w:t>
      </w:r>
      <w:r w:rsidR="00BA6721" w:rsidRPr="008A701A">
        <w:rPr>
          <w:i/>
          <w:color w:val="000000"/>
          <w:lang w:val="en-GB"/>
        </w:rPr>
        <w:t>Birth Date</w:t>
      </w:r>
      <w:r w:rsidR="00BA6721">
        <w:rPr>
          <w:i/>
          <w:color w:val="000000"/>
          <w:lang w:val="en-GB"/>
        </w:rPr>
        <w:t xml:space="preserve"> </w:t>
      </w:r>
      <w:r w:rsidR="00BA6721" w:rsidRPr="00BA6721">
        <w:rPr>
          <w:color w:val="000000"/>
          <w:lang w:val="en-GB"/>
        </w:rPr>
        <w:t>field</w:t>
      </w:r>
      <w:r w:rsidR="00BA6721">
        <w:rPr>
          <w:color w:val="000000"/>
          <w:lang w:val="en-GB"/>
        </w:rPr>
        <w:t xml:space="preserve"> will not be editable; The </w:t>
      </w:r>
      <w:r w:rsidR="00BA6721" w:rsidRPr="008A701A">
        <w:rPr>
          <w:i/>
          <w:color w:val="000000"/>
          <w:lang w:val="en-GB"/>
        </w:rPr>
        <w:t>Common Name</w:t>
      </w:r>
      <w:r w:rsidR="00BA6721">
        <w:rPr>
          <w:color w:val="000000"/>
          <w:lang w:val="en-GB"/>
        </w:rPr>
        <w:t xml:space="preserve"> and the </w:t>
      </w:r>
      <w:r w:rsidR="00BA6721" w:rsidRPr="008A701A">
        <w:rPr>
          <w:i/>
          <w:color w:val="000000"/>
          <w:lang w:val="en-GB"/>
        </w:rPr>
        <w:t>Sex</w:t>
      </w:r>
      <w:r w:rsidR="00BA6721">
        <w:rPr>
          <w:i/>
          <w:color w:val="000000"/>
          <w:lang w:val="en-GB"/>
        </w:rPr>
        <w:t xml:space="preserve"> </w:t>
      </w:r>
      <w:r w:rsidR="00BA6721" w:rsidRPr="00BA6721">
        <w:rPr>
          <w:color w:val="000000"/>
          <w:lang w:val="en-GB"/>
        </w:rPr>
        <w:t>fields</w:t>
      </w:r>
      <w:r w:rsidR="00BA6721">
        <w:rPr>
          <w:color w:val="000000"/>
          <w:lang w:val="en-GB"/>
        </w:rPr>
        <w:t xml:space="preserve"> will be editable. </w:t>
      </w:r>
      <w:ins w:id="149" w:author="Ines Fakhfakh" w:date="2017-04-26T10:02:00Z">
        <w:r w:rsidR="002F6252">
          <w:rPr>
            <w:color w:val="000000"/>
            <w:lang w:val="en-GB"/>
          </w:rPr>
          <w:t xml:space="preserve">The common name introduced by the user </w:t>
        </w:r>
        <w:proofErr w:type="gramStart"/>
        <w:r w:rsidR="002F6252">
          <w:rPr>
            <w:color w:val="000000"/>
            <w:lang w:val="en-GB"/>
          </w:rPr>
          <w:t>is not used</w:t>
        </w:r>
        <w:proofErr w:type="gramEnd"/>
        <w:r w:rsidR="002F6252">
          <w:rPr>
            <w:color w:val="000000"/>
            <w:lang w:val="en-GB"/>
          </w:rPr>
          <w:t xml:space="preserve"> for another subject, so the new subject could be created</w:t>
        </w:r>
      </w:ins>
      <w:ins w:id="150" w:author="Ines Fakhfakh" w:date="2017-04-26T10:04:00Z">
        <w:r w:rsidR="00EA58D5">
          <w:rPr>
            <w:color w:val="000000"/>
            <w:lang w:val="en-GB"/>
          </w:rPr>
          <w:t xml:space="preserve"> and saved in the database of SHS</w:t>
        </w:r>
      </w:ins>
      <w:del w:id="151" w:author="Ines Fakhfakh" w:date="2017-04-26T10:05:00Z">
        <w:r w:rsidR="00BA6721" w:rsidDel="00EA58D5">
          <w:rPr>
            <w:color w:val="000000"/>
            <w:lang w:val="en-GB"/>
          </w:rPr>
          <w:delText xml:space="preserve">If the Common Name is changed, another anonymization will be required to apply the change to all the Dicom files. In any case, the </w:delText>
        </w:r>
        <w:r w:rsidR="00BA6721" w:rsidDel="00EA58D5">
          <w:rPr>
            <w:lang w:val="en-GB"/>
          </w:rPr>
          <w:delText>patient’s hash key calculated by the SU will be saved in the database of the SHS.</w:delText>
        </w:r>
      </w:del>
    </w:p>
    <w:p w14:paraId="7B6A4062" w14:textId="77777777" w:rsidR="00E246B9" w:rsidRPr="00F25CF5" w:rsidRDefault="00E246B9" w:rsidP="00EC0138">
      <w:pPr>
        <w:rPr>
          <w:lang w:val="en-GB"/>
        </w:rPr>
      </w:pPr>
    </w:p>
    <w:p w14:paraId="3634D7FA" w14:textId="77777777" w:rsidR="007919E0" w:rsidRPr="00BC3802" w:rsidRDefault="007919E0" w:rsidP="00BD76BC">
      <w:pPr>
        <w:pStyle w:val="Paragraphedeliste"/>
        <w:numPr>
          <w:ilvl w:val="0"/>
          <w:numId w:val="8"/>
        </w:numPr>
        <w:rPr>
          <w:b/>
          <w:lang w:val="en-US"/>
        </w:rPr>
      </w:pPr>
      <w:r w:rsidRPr="00BC3802">
        <w:rPr>
          <w:b/>
          <w:lang w:val="en-US"/>
        </w:rPr>
        <w:t xml:space="preserve">Case B: Import from </w:t>
      </w:r>
      <w:r w:rsidR="00B44B01" w:rsidRPr="00BC3802">
        <w:rPr>
          <w:b/>
          <w:lang w:val="en-US"/>
        </w:rPr>
        <w:t xml:space="preserve">ZIP File </w:t>
      </w:r>
      <w:r w:rsidRPr="00BC3802">
        <w:rPr>
          <w:b/>
          <w:lang w:val="en-US"/>
        </w:rPr>
        <w:t xml:space="preserve">with the </w:t>
      </w:r>
      <w:proofErr w:type="spellStart"/>
      <w:r w:rsidRPr="00BC3802">
        <w:rPr>
          <w:b/>
          <w:lang w:val="en-US"/>
        </w:rPr>
        <w:t>Shanoir</w:t>
      </w:r>
      <w:proofErr w:type="spellEnd"/>
      <w:r w:rsidRPr="00BC3802">
        <w:rPr>
          <w:b/>
          <w:lang w:val="en-US"/>
        </w:rPr>
        <w:t xml:space="preserve"> </w:t>
      </w:r>
      <w:proofErr w:type="spellStart"/>
      <w:r w:rsidRPr="00BC3802">
        <w:rPr>
          <w:b/>
          <w:lang w:val="en-US"/>
        </w:rPr>
        <w:t>Neurinfo</w:t>
      </w:r>
      <w:proofErr w:type="spellEnd"/>
      <w:r w:rsidRPr="00BC3802">
        <w:rPr>
          <w:b/>
          <w:lang w:val="en-US"/>
        </w:rPr>
        <w:t xml:space="preserve"> platform</w:t>
      </w:r>
    </w:p>
    <w:p w14:paraId="244E6CB6" w14:textId="77777777" w:rsidR="00CD7C17" w:rsidRDefault="00F877DD">
      <w:pPr>
        <w:rPr>
          <w:lang w:val="en-US"/>
        </w:rPr>
      </w:pPr>
      <w:r>
        <w:rPr>
          <w:lang w:val="en-US"/>
        </w:rPr>
        <w:t xml:space="preserve">Both the subject selection and the new subject creation tabs </w:t>
      </w:r>
      <w:proofErr w:type="gramStart"/>
      <w:r w:rsidR="007C617D">
        <w:rPr>
          <w:lang w:val="en-US"/>
        </w:rPr>
        <w:t>will</w:t>
      </w:r>
      <w:r>
        <w:rPr>
          <w:lang w:val="en-US"/>
        </w:rPr>
        <w:t xml:space="preserve"> be proposed</w:t>
      </w:r>
      <w:proofErr w:type="gramEnd"/>
      <w:r>
        <w:rPr>
          <w:lang w:val="en-US"/>
        </w:rPr>
        <w:t xml:space="preserve"> to the user.</w:t>
      </w:r>
      <w:r w:rsidR="00AF78E0">
        <w:rPr>
          <w:lang w:val="en-US"/>
        </w:rPr>
        <w:t xml:space="preserve"> Nothing else to develop.</w:t>
      </w:r>
    </w:p>
    <w:p w14:paraId="6FAD4241" w14:textId="77777777" w:rsidR="009953FC" w:rsidRDefault="009953FC">
      <w:pPr>
        <w:rPr>
          <w:lang w:val="en-US"/>
        </w:rPr>
      </w:pPr>
    </w:p>
    <w:p w14:paraId="64D3A408" w14:textId="080E0B16" w:rsidR="007919E0" w:rsidRDefault="007919E0" w:rsidP="00BD76BC">
      <w:pPr>
        <w:pStyle w:val="Paragraphedeliste"/>
        <w:numPr>
          <w:ilvl w:val="0"/>
          <w:numId w:val="7"/>
        </w:numPr>
        <w:rPr>
          <w:b/>
          <w:lang w:val="en-US"/>
        </w:rPr>
      </w:pPr>
      <w:r w:rsidRPr="00BC3802">
        <w:rPr>
          <w:b/>
          <w:lang w:val="en-US"/>
        </w:rPr>
        <w:t xml:space="preserve">Case C: Import from </w:t>
      </w:r>
      <w:proofErr w:type="spellStart"/>
      <w:r w:rsidR="00113916">
        <w:rPr>
          <w:b/>
          <w:lang w:val="en-US"/>
        </w:rPr>
        <w:t>ShanoirUploader</w:t>
      </w:r>
      <w:proofErr w:type="spellEnd"/>
      <w:r w:rsidR="00B44B01" w:rsidRPr="00BC3802">
        <w:rPr>
          <w:b/>
          <w:lang w:val="en-US"/>
        </w:rPr>
        <w:t xml:space="preserve"> </w:t>
      </w:r>
      <w:r w:rsidRPr="00BC3802">
        <w:rPr>
          <w:b/>
          <w:lang w:val="en-US"/>
        </w:rPr>
        <w:t xml:space="preserve">with the </w:t>
      </w:r>
      <w:proofErr w:type="spellStart"/>
      <w:r w:rsidRPr="00BC3802">
        <w:rPr>
          <w:b/>
          <w:lang w:val="en-US"/>
        </w:rPr>
        <w:t>Shanoir</w:t>
      </w:r>
      <w:proofErr w:type="spellEnd"/>
      <w:r w:rsidRPr="00BC3802">
        <w:rPr>
          <w:b/>
          <w:lang w:val="en-US"/>
        </w:rPr>
        <w:t xml:space="preserve"> OFSEP platform</w:t>
      </w:r>
    </w:p>
    <w:p w14:paraId="2648C0D1" w14:textId="77777777" w:rsidR="00EB4B7C" w:rsidRDefault="00EB4B7C" w:rsidP="00D04376">
      <w:pPr>
        <w:jc w:val="both"/>
        <w:rPr>
          <w:lang w:val="en-US"/>
        </w:rPr>
      </w:pPr>
      <w:r>
        <w:rPr>
          <w:lang w:val="en-US"/>
        </w:rPr>
        <w:t>Since the PID-SU</w:t>
      </w:r>
      <w:r w:rsidR="00C04E2C">
        <w:rPr>
          <w:lang w:val="en-US"/>
        </w:rPr>
        <w:t xml:space="preserve"> for OFSEP</w:t>
      </w:r>
      <w:r>
        <w:rPr>
          <w:lang w:val="en-US"/>
        </w:rPr>
        <w:t xml:space="preserve"> is empty and the PHK-OFSEP </w:t>
      </w:r>
      <w:proofErr w:type="gramStart"/>
      <w:r>
        <w:rPr>
          <w:lang w:val="en-US"/>
        </w:rPr>
        <w:t>is already calculated</w:t>
      </w:r>
      <w:proofErr w:type="gramEnd"/>
      <w:r>
        <w:rPr>
          <w:lang w:val="en-US"/>
        </w:rPr>
        <w:t xml:space="preserve"> by the SU, o</w:t>
      </w:r>
      <w:r w:rsidRPr="00EB4B7C">
        <w:rPr>
          <w:lang w:val="en-US"/>
        </w:rPr>
        <w:t xml:space="preserve">nly two cases will be present </w:t>
      </w:r>
      <w:r w:rsidR="00C04E2C">
        <w:rPr>
          <w:lang w:val="en-US"/>
        </w:rPr>
        <w:t>here</w:t>
      </w:r>
      <w:r w:rsidRPr="00EB4B7C">
        <w:rPr>
          <w:lang w:val="en-US"/>
        </w:rPr>
        <w:t>:</w:t>
      </w:r>
    </w:p>
    <w:p w14:paraId="5019D9B5" w14:textId="77777777" w:rsidR="00402341" w:rsidRDefault="005A4520" w:rsidP="00EB4B7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b/>
          <w:lang w:val="en-GB"/>
        </w:rPr>
        <w:t xml:space="preserve">Case #1: </w:t>
      </w:r>
      <w:r w:rsidR="00402341" w:rsidRPr="00EB4B7C">
        <w:rPr>
          <w:lang w:val="en-US"/>
        </w:rPr>
        <w:t>PHK-</w:t>
      </w:r>
      <w:r w:rsidR="00402341">
        <w:rPr>
          <w:lang w:val="en-US"/>
        </w:rPr>
        <w:t>OPSEP</w:t>
      </w:r>
      <w:r w:rsidR="00402341" w:rsidRPr="00EB4B7C">
        <w:rPr>
          <w:lang w:val="en-US"/>
        </w:rPr>
        <w:t xml:space="preserve"> = PHK-SHS</w:t>
      </w:r>
      <w:r w:rsidR="00402341">
        <w:rPr>
          <w:lang w:val="en-US"/>
        </w:rPr>
        <w:t>:</w:t>
      </w:r>
      <w:r w:rsidR="00402341" w:rsidRPr="00EB4B7C">
        <w:rPr>
          <w:lang w:val="en-US"/>
        </w:rPr>
        <w:t xml:space="preserve"> </w:t>
      </w:r>
      <w:r w:rsidR="00EB4B7C" w:rsidRPr="00EB4B7C">
        <w:rPr>
          <w:lang w:val="en-US"/>
        </w:rPr>
        <w:t>the subject exists already in SHS</w:t>
      </w:r>
    </w:p>
    <w:p w14:paraId="0AC1CF0C" w14:textId="77777777" w:rsidR="00EB4B7C" w:rsidRPr="00EB4B7C" w:rsidRDefault="00B80881" w:rsidP="00D04376">
      <w:pPr>
        <w:pStyle w:val="Paragraphedeliste"/>
        <w:jc w:val="both"/>
        <w:rPr>
          <w:lang w:val="en-US"/>
        </w:rPr>
      </w:pPr>
      <w:r>
        <w:rPr>
          <w:lang w:val="en-US"/>
        </w:rPr>
        <w:t>T</w:t>
      </w:r>
      <w:r w:rsidR="00EB4B7C" w:rsidRPr="00EB4B7C">
        <w:rPr>
          <w:lang w:val="en-US"/>
        </w:rPr>
        <w:t xml:space="preserve">he subject </w:t>
      </w:r>
      <w:r>
        <w:rPr>
          <w:lang w:val="en-US"/>
        </w:rPr>
        <w:t xml:space="preserve">will be preselected </w:t>
      </w:r>
      <w:r w:rsidR="00EB4B7C" w:rsidRPr="00EB4B7C">
        <w:rPr>
          <w:lang w:val="en-US"/>
        </w:rPr>
        <w:t xml:space="preserve">and </w:t>
      </w:r>
      <w:r>
        <w:rPr>
          <w:lang w:val="en-US"/>
        </w:rPr>
        <w:t xml:space="preserve">the </w:t>
      </w:r>
      <w:r w:rsidR="00EB4B7C" w:rsidRPr="00EB4B7C">
        <w:rPr>
          <w:lang w:val="en-US"/>
        </w:rPr>
        <w:t xml:space="preserve">creation </w:t>
      </w:r>
      <w:r>
        <w:rPr>
          <w:lang w:val="en-US"/>
        </w:rPr>
        <w:t>tab will be disable</w:t>
      </w:r>
      <w:r w:rsidR="00EB4B7C" w:rsidRPr="00EB4B7C">
        <w:rPr>
          <w:lang w:val="en-US"/>
        </w:rPr>
        <w:t xml:space="preserve">. </w:t>
      </w:r>
    </w:p>
    <w:p w14:paraId="4830AE1D" w14:textId="77777777" w:rsidR="00402341" w:rsidRDefault="005A4520" w:rsidP="00EB4B7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b/>
          <w:lang w:val="en-GB"/>
        </w:rPr>
        <w:t xml:space="preserve">Case #2: </w:t>
      </w:r>
      <w:r w:rsidR="00402341">
        <w:rPr>
          <w:lang w:val="en-US"/>
        </w:rPr>
        <w:t>PHK-OFSEP</w:t>
      </w:r>
      <w:r w:rsidR="00402341" w:rsidRPr="00EB4B7C">
        <w:rPr>
          <w:lang w:val="en-US"/>
        </w:rPr>
        <w:t xml:space="preserve"> ≠ PHK-SHS</w:t>
      </w:r>
      <w:r w:rsidR="00402341">
        <w:rPr>
          <w:lang w:val="en-US"/>
        </w:rPr>
        <w:t xml:space="preserve">: </w:t>
      </w:r>
      <w:r w:rsidR="00EB4B7C" w:rsidRPr="00EB4B7C">
        <w:rPr>
          <w:lang w:val="en-US"/>
        </w:rPr>
        <w:t>the subject does not exist before</w:t>
      </w:r>
    </w:p>
    <w:p w14:paraId="0E947591" w14:textId="0F9F438F" w:rsidR="00B80881" w:rsidRDefault="00B80881" w:rsidP="00D07D15">
      <w:pPr>
        <w:pStyle w:val="Paragraphedeliste"/>
        <w:jc w:val="both"/>
        <w:rPr>
          <w:color w:val="000000"/>
          <w:lang w:val="en-GB"/>
        </w:rPr>
      </w:pPr>
      <w:r>
        <w:rPr>
          <w:color w:val="000000"/>
          <w:lang w:val="en-GB"/>
        </w:rPr>
        <w:t xml:space="preserve">The subject selection tab </w:t>
      </w:r>
      <w:proofErr w:type="gramStart"/>
      <w:r>
        <w:rPr>
          <w:color w:val="000000"/>
          <w:lang w:val="en-GB"/>
        </w:rPr>
        <w:t>will be disable</w:t>
      </w:r>
      <w:r w:rsidR="00D62AAF">
        <w:rPr>
          <w:color w:val="000000"/>
          <w:lang w:val="en-GB"/>
        </w:rPr>
        <w:t>d</w:t>
      </w:r>
      <w:proofErr w:type="gramEnd"/>
      <w:r>
        <w:rPr>
          <w:color w:val="000000"/>
          <w:lang w:val="en-GB"/>
        </w:rPr>
        <w:t xml:space="preserve"> and a new subject creation page will be open</w:t>
      </w:r>
      <w:r w:rsidR="00D62AAF">
        <w:rPr>
          <w:color w:val="000000"/>
          <w:lang w:val="en-GB"/>
        </w:rPr>
        <w:t xml:space="preserve">. </w:t>
      </w:r>
      <w:r>
        <w:rPr>
          <w:lang w:val="en-US"/>
        </w:rPr>
        <w:t>T</w:t>
      </w:r>
      <w:r w:rsidR="008A701A">
        <w:rPr>
          <w:color w:val="000000"/>
          <w:lang w:val="en-GB"/>
        </w:rPr>
        <w:t xml:space="preserve">he </w:t>
      </w:r>
      <w:r w:rsidR="008A701A" w:rsidRPr="008A701A">
        <w:rPr>
          <w:i/>
          <w:color w:val="000000"/>
          <w:lang w:val="en-GB"/>
        </w:rPr>
        <w:t>Sex</w:t>
      </w:r>
      <w:r w:rsidR="008A701A">
        <w:rPr>
          <w:color w:val="000000"/>
          <w:lang w:val="en-GB"/>
        </w:rPr>
        <w:t xml:space="preserve"> and the </w:t>
      </w:r>
      <w:r w:rsidR="008A701A" w:rsidRPr="008A701A">
        <w:rPr>
          <w:i/>
          <w:color w:val="000000"/>
          <w:lang w:val="en-GB"/>
        </w:rPr>
        <w:t>Birth D</w:t>
      </w:r>
      <w:r w:rsidRPr="008A701A">
        <w:rPr>
          <w:i/>
          <w:color w:val="000000"/>
          <w:lang w:val="en-GB"/>
        </w:rPr>
        <w:t>ate</w:t>
      </w:r>
      <w:r>
        <w:rPr>
          <w:color w:val="000000"/>
          <w:lang w:val="en-GB"/>
        </w:rPr>
        <w:t xml:space="preserve"> </w:t>
      </w:r>
      <w:r w:rsidR="008A701A">
        <w:rPr>
          <w:color w:val="000000"/>
          <w:lang w:val="en-GB"/>
        </w:rPr>
        <w:t xml:space="preserve">fields </w:t>
      </w:r>
      <w:proofErr w:type="gramStart"/>
      <w:r>
        <w:rPr>
          <w:color w:val="000000"/>
          <w:lang w:val="en-GB"/>
        </w:rPr>
        <w:t xml:space="preserve">will be </w:t>
      </w:r>
      <w:r w:rsidRPr="00737969">
        <w:rPr>
          <w:color w:val="000000"/>
          <w:u w:val="single"/>
          <w:lang w:val="en-GB"/>
        </w:rPr>
        <w:t>prefilled</w:t>
      </w:r>
      <w:proofErr w:type="gramEnd"/>
      <w:r>
        <w:rPr>
          <w:color w:val="000000"/>
          <w:lang w:val="en-GB"/>
        </w:rPr>
        <w:t xml:space="preserve"> with the elements in the </w:t>
      </w:r>
      <w:r w:rsidRPr="00130F0E">
        <w:rPr>
          <w:i/>
          <w:color w:val="000000"/>
          <w:lang w:val="en-GB"/>
        </w:rPr>
        <w:t>upload-job.xml</w:t>
      </w:r>
      <w:r>
        <w:rPr>
          <w:color w:val="000000"/>
          <w:lang w:val="en-GB"/>
        </w:rPr>
        <w:t xml:space="preserve"> file and </w:t>
      </w:r>
      <w:r w:rsidR="00130F0E" w:rsidRPr="00130F0E">
        <w:rPr>
          <w:color w:val="000000"/>
          <w:u w:val="single"/>
          <w:lang w:val="en-GB"/>
        </w:rPr>
        <w:lastRenderedPageBreak/>
        <w:t xml:space="preserve">are </w:t>
      </w:r>
      <w:r w:rsidRPr="00737969">
        <w:rPr>
          <w:color w:val="000000"/>
          <w:u w:val="single"/>
          <w:lang w:val="en-GB"/>
        </w:rPr>
        <w:t>not modifiable</w:t>
      </w:r>
      <w:r>
        <w:rPr>
          <w:color w:val="000000"/>
          <w:lang w:val="en-GB"/>
        </w:rPr>
        <w:t xml:space="preserve">. </w:t>
      </w:r>
      <w:ins w:id="152" w:author="Ines Fakhfakh" w:date="2017-04-27T10:09:00Z">
        <w:r w:rsidR="006C5D93">
          <w:rPr>
            <w:color w:val="000000"/>
            <w:lang w:val="en-GB"/>
          </w:rPr>
          <w:t>PID-SHS</w:t>
        </w:r>
        <w:r w:rsidR="006C5D93">
          <w:rPr>
            <w:color w:val="000000"/>
            <w:lang w:val="en-GB"/>
          </w:rPr>
          <w:t xml:space="preserve"> </w:t>
        </w:r>
        <w:proofErr w:type="gramStart"/>
        <w:r w:rsidR="006C5D93">
          <w:rPr>
            <w:color w:val="000000"/>
            <w:lang w:val="en-GB"/>
          </w:rPr>
          <w:t>will be calculated</w:t>
        </w:r>
        <w:proofErr w:type="gramEnd"/>
        <w:r w:rsidR="006C5D93">
          <w:rPr>
            <w:color w:val="000000"/>
            <w:lang w:val="en-GB"/>
          </w:rPr>
          <w:t xml:space="preserve"> automatically </w:t>
        </w:r>
      </w:ins>
      <w:ins w:id="153" w:author="Ines Fakhfakh" w:date="2017-04-27T10:10:00Z">
        <w:r w:rsidR="006C5D93">
          <w:rPr>
            <w:color w:val="000000"/>
            <w:lang w:val="en-GB"/>
          </w:rPr>
          <w:t xml:space="preserve">as described earlier. </w:t>
        </w:r>
      </w:ins>
      <w:del w:id="154" w:author="Ines Fakhfakh" w:date="2017-04-27T10:10:00Z">
        <w:r w:rsidDel="006C5D93">
          <w:rPr>
            <w:color w:val="000000"/>
            <w:lang w:val="en-GB"/>
          </w:rPr>
          <w:delText>The</w:delText>
        </w:r>
        <w:r w:rsidR="0075053D" w:rsidDel="006C5D93">
          <w:rPr>
            <w:color w:val="000000"/>
            <w:lang w:val="en-GB"/>
          </w:rPr>
          <w:delText xml:space="preserve"> user will be asked to enter a </w:delText>
        </w:r>
        <w:r w:rsidR="0075053D" w:rsidRPr="0075053D" w:rsidDel="006C5D93">
          <w:rPr>
            <w:i/>
            <w:color w:val="000000"/>
            <w:lang w:val="en-GB"/>
          </w:rPr>
          <w:delText>Common N</w:delText>
        </w:r>
        <w:r w:rsidRPr="0075053D" w:rsidDel="006C5D93">
          <w:rPr>
            <w:i/>
            <w:color w:val="000000"/>
            <w:lang w:val="en-GB"/>
          </w:rPr>
          <w:delText>ame</w:delText>
        </w:r>
        <w:r w:rsidDel="006C5D93">
          <w:rPr>
            <w:color w:val="000000"/>
            <w:lang w:val="en-GB"/>
          </w:rPr>
          <w:delText xml:space="preserve"> as the PID-SHS.</w:delText>
        </w:r>
        <w:r w:rsidR="00D07D15" w:rsidRPr="00D07D15" w:rsidDel="006C5D93">
          <w:rPr>
            <w:lang w:val="en-GB"/>
          </w:rPr>
          <w:delText xml:space="preserve"> </w:delText>
        </w:r>
      </w:del>
      <w:r w:rsidR="00D07D15">
        <w:rPr>
          <w:lang w:val="en-GB"/>
        </w:rPr>
        <w:t>The PHK-OFSEP</w:t>
      </w:r>
      <w:r w:rsidR="0079213D">
        <w:rPr>
          <w:lang w:val="en-GB"/>
        </w:rPr>
        <w:t xml:space="preserve"> and the 10 hash values</w:t>
      </w:r>
      <w:r w:rsidR="00D07D15">
        <w:rPr>
          <w:lang w:val="en-GB"/>
        </w:rPr>
        <w:t xml:space="preserve"> </w:t>
      </w:r>
      <w:proofErr w:type="gramStart"/>
      <w:r w:rsidR="00D07D15">
        <w:rPr>
          <w:lang w:val="en-GB"/>
        </w:rPr>
        <w:t>will be saved</w:t>
      </w:r>
      <w:proofErr w:type="gramEnd"/>
      <w:r w:rsidR="00D07D15">
        <w:rPr>
          <w:lang w:val="en-GB"/>
        </w:rPr>
        <w:t xml:space="preserve"> in the database of the SHS.</w:t>
      </w:r>
    </w:p>
    <w:p w14:paraId="706EE5C8" w14:textId="67058CA5" w:rsidR="00BD5D57" w:rsidRDefault="00B80881" w:rsidP="00D07D15">
      <w:pPr>
        <w:jc w:val="both"/>
        <w:rPr>
          <w:lang w:val="en-GB"/>
        </w:rPr>
      </w:pPr>
      <w:r>
        <w:rPr>
          <w:color w:val="000000"/>
          <w:lang w:val="en-GB"/>
        </w:rPr>
        <w:t xml:space="preserve">Both of these two cases </w:t>
      </w:r>
      <w:r w:rsidR="001A1EE3">
        <w:rPr>
          <w:color w:val="000000"/>
          <w:lang w:val="en-GB"/>
        </w:rPr>
        <w:t>need no more local</w:t>
      </w:r>
      <w:r w:rsidR="001A1EE3" w:rsidRPr="001A1EE3">
        <w:rPr>
          <w:lang w:val="en-GB"/>
        </w:rPr>
        <w:t xml:space="preserve"> </w:t>
      </w:r>
      <w:r w:rsidR="001A1EE3">
        <w:rPr>
          <w:lang w:val="en-GB"/>
        </w:rPr>
        <w:t xml:space="preserve">anonymization in SHS as the patient </w:t>
      </w:r>
      <w:proofErr w:type="gramStart"/>
      <w:r w:rsidR="001A1EE3">
        <w:rPr>
          <w:lang w:val="en-GB"/>
        </w:rPr>
        <w:t>was already correctly anonymized</w:t>
      </w:r>
      <w:proofErr w:type="gramEnd"/>
      <w:r w:rsidR="001A1EE3">
        <w:rPr>
          <w:lang w:val="en-GB"/>
        </w:rPr>
        <w:t xml:space="preserve"> by the SU. </w:t>
      </w:r>
    </w:p>
    <w:p w14:paraId="69722D01" w14:textId="77777777" w:rsidR="00577063" w:rsidRPr="00C04E2C" w:rsidRDefault="004C2585">
      <w:pPr>
        <w:rPr>
          <w:lang w:val="en-US"/>
        </w:rPr>
      </w:pPr>
      <w:r w:rsidRPr="00C04E2C">
        <w:rPr>
          <w:lang w:val="en-US"/>
        </w:rPr>
        <w:t xml:space="preserve"> </w:t>
      </w:r>
    </w:p>
    <w:p w14:paraId="5C35693C" w14:textId="77777777" w:rsidR="007919E0" w:rsidRPr="00BC3802" w:rsidRDefault="007919E0" w:rsidP="00BD76BC">
      <w:pPr>
        <w:pStyle w:val="Paragraphedeliste"/>
        <w:numPr>
          <w:ilvl w:val="0"/>
          <w:numId w:val="6"/>
        </w:numPr>
        <w:rPr>
          <w:b/>
          <w:lang w:val="en-US"/>
        </w:rPr>
      </w:pPr>
      <w:r w:rsidRPr="00BC3802">
        <w:rPr>
          <w:b/>
          <w:lang w:val="en-US"/>
        </w:rPr>
        <w:t xml:space="preserve">Case D: Import from </w:t>
      </w:r>
      <w:r w:rsidR="00B44B01" w:rsidRPr="00BC3802">
        <w:rPr>
          <w:b/>
          <w:lang w:val="en-US"/>
        </w:rPr>
        <w:t xml:space="preserve">ZIP File </w:t>
      </w:r>
      <w:r w:rsidRPr="00BC3802">
        <w:rPr>
          <w:b/>
          <w:lang w:val="en-US"/>
        </w:rPr>
        <w:t xml:space="preserve">with the </w:t>
      </w:r>
      <w:proofErr w:type="spellStart"/>
      <w:r w:rsidRPr="00BC3802">
        <w:rPr>
          <w:b/>
          <w:lang w:val="en-US"/>
        </w:rPr>
        <w:t>Shanoir</w:t>
      </w:r>
      <w:proofErr w:type="spellEnd"/>
      <w:r w:rsidRPr="00BC3802">
        <w:rPr>
          <w:b/>
          <w:lang w:val="en-US"/>
        </w:rPr>
        <w:t xml:space="preserve"> OFSEP platform</w:t>
      </w:r>
    </w:p>
    <w:p w14:paraId="081315E4" w14:textId="08059BDC" w:rsidR="004F6D7D" w:rsidRDefault="007C25C6" w:rsidP="00D04376">
      <w:pPr>
        <w:jc w:val="both"/>
        <w:rPr>
          <w:lang w:val="en-US"/>
        </w:rPr>
      </w:pPr>
      <w:r>
        <w:rPr>
          <w:lang w:val="en-US"/>
        </w:rPr>
        <w:t>Both the subject selection and the new subject creation tabs</w:t>
      </w:r>
      <w:r w:rsidR="008F2F5A">
        <w:rPr>
          <w:lang w:val="en-US"/>
        </w:rPr>
        <w:t xml:space="preserve"> </w:t>
      </w:r>
      <w:proofErr w:type="gramStart"/>
      <w:r w:rsidR="00FE5ACF">
        <w:rPr>
          <w:lang w:val="en-US"/>
        </w:rPr>
        <w:t>will</w:t>
      </w:r>
      <w:r w:rsidR="008F2F5A">
        <w:rPr>
          <w:lang w:val="en-US"/>
        </w:rPr>
        <w:t xml:space="preserve"> be proposed</w:t>
      </w:r>
      <w:proofErr w:type="gramEnd"/>
      <w:r w:rsidR="008F2F5A">
        <w:rPr>
          <w:lang w:val="en-US"/>
        </w:rPr>
        <w:t xml:space="preserve"> to the user, as </w:t>
      </w:r>
      <w:r w:rsidR="00230054">
        <w:rPr>
          <w:lang w:val="en-US"/>
        </w:rPr>
        <w:t xml:space="preserve">for </w:t>
      </w:r>
      <w:r w:rsidR="008F2F5A">
        <w:rPr>
          <w:lang w:val="en-US"/>
        </w:rPr>
        <w:t>the Case B. The difference</w:t>
      </w:r>
      <w:r w:rsidR="00EF6A94">
        <w:rPr>
          <w:lang w:val="en-US"/>
        </w:rPr>
        <w:t>s</w:t>
      </w:r>
      <w:r w:rsidR="008F2F5A">
        <w:rPr>
          <w:lang w:val="en-US"/>
        </w:rPr>
        <w:t xml:space="preserve"> will be present in the </w:t>
      </w:r>
      <w:r w:rsidR="00D62AAF">
        <w:rPr>
          <w:lang w:val="en-US"/>
        </w:rPr>
        <w:t>cr</w:t>
      </w:r>
      <w:r w:rsidR="00296F63">
        <w:rPr>
          <w:lang w:val="en-US"/>
        </w:rPr>
        <w:t>eation of the subject’s hash key</w:t>
      </w:r>
      <w:r w:rsidR="00EF6A94">
        <w:rPr>
          <w:lang w:val="en-US"/>
        </w:rPr>
        <w:t xml:space="preserve"> and in the anonymization</w:t>
      </w:r>
      <w:r w:rsidR="008F2F5A">
        <w:rPr>
          <w:lang w:val="en-US"/>
        </w:rPr>
        <w:t xml:space="preserve">: </w:t>
      </w:r>
      <w:r w:rsidR="003B0CE4">
        <w:rPr>
          <w:lang w:val="en-US"/>
        </w:rPr>
        <w:t xml:space="preserve">OFSEP </w:t>
      </w:r>
      <w:r w:rsidR="004F6D7D">
        <w:rPr>
          <w:lang w:val="en-US"/>
        </w:rPr>
        <w:t>requires</w:t>
      </w:r>
      <w:r w:rsidR="00383B49">
        <w:rPr>
          <w:lang w:val="en-US"/>
        </w:rPr>
        <w:t xml:space="preserve"> the birth name, the </w:t>
      </w:r>
      <w:r w:rsidR="005253D9">
        <w:rPr>
          <w:lang w:val="en-US"/>
        </w:rPr>
        <w:t>first</w:t>
      </w:r>
      <w:r w:rsidR="00383B49">
        <w:rPr>
          <w:lang w:val="en-US"/>
        </w:rPr>
        <w:t xml:space="preserve"> name and the birth date </w:t>
      </w:r>
      <w:r w:rsidR="004F6D7D">
        <w:rPr>
          <w:lang w:val="en-US"/>
        </w:rPr>
        <w:t xml:space="preserve">to generate the patient’s hash key. </w:t>
      </w:r>
      <w:r w:rsidR="00D62AAF">
        <w:rPr>
          <w:lang w:val="en-US"/>
        </w:rPr>
        <w:t>During the anonymization</w:t>
      </w:r>
      <w:r w:rsidR="002E0359">
        <w:rPr>
          <w:lang w:val="en-US"/>
        </w:rPr>
        <w:t>,</w:t>
      </w:r>
      <w:r w:rsidR="00D62AAF">
        <w:rPr>
          <w:lang w:val="en-US"/>
        </w:rPr>
        <w:t xml:space="preserve"> the new hash key for OFSEP </w:t>
      </w:r>
      <w:proofErr w:type="gramStart"/>
      <w:r w:rsidR="00D62AAF">
        <w:rPr>
          <w:lang w:val="en-US"/>
        </w:rPr>
        <w:t>will be add</w:t>
      </w:r>
      <w:r w:rsidR="009C2377">
        <w:rPr>
          <w:lang w:val="en-US"/>
        </w:rPr>
        <w:t>ed</w:t>
      </w:r>
      <w:proofErr w:type="gramEnd"/>
      <w:r w:rsidR="002E0359">
        <w:rPr>
          <w:lang w:val="en-US"/>
        </w:rPr>
        <w:t xml:space="preserve"> into the </w:t>
      </w:r>
      <w:proofErr w:type="spellStart"/>
      <w:r w:rsidR="002E0359" w:rsidRPr="002E0359">
        <w:rPr>
          <w:i/>
          <w:lang w:val="en-US"/>
        </w:rPr>
        <w:t>PatientID</w:t>
      </w:r>
      <w:proofErr w:type="spellEnd"/>
      <w:r w:rsidR="002E0359" w:rsidRPr="002E0359">
        <w:rPr>
          <w:i/>
          <w:lang w:val="en-US"/>
        </w:rPr>
        <w:t xml:space="preserve"> </w:t>
      </w:r>
      <w:proofErr w:type="spellStart"/>
      <w:r w:rsidR="002E0359" w:rsidRPr="002E0359">
        <w:rPr>
          <w:i/>
          <w:lang w:val="en-US"/>
        </w:rPr>
        <w:t>D</w:t>
      </w:r>
      <w:r w:rsidR="00D62AAF" w:rsidRPr="002E0359">
        <w:rPr>
          <w:i/>
          <w:lang w:val="en-US"/>
        </w:rPr>
        <w:t>icom</w:t>
      </w:r>
      <w:proofErr w:type="spellEnd"/>
      <w:r w:rsidR="00D62AAF" w:rsidRPr="002E0359">
        <w:rPr>
          <w:i/>
          <w:lang w:val="en-US"/>
        </w:rPr>
        <w:t xml:space="preserve"> field</w:t>
      </w:r>
      <w:r w:rsidR="00D62AAF">
        <w:rPr>
          <w:lang w:val="en-US"/>
        </w:rPr>
        <w:t>.</w:t>
      </w:r>
    </w:p>
    <w:p w14:paraId="20CDA7BD" w14:textId="5F2CB511" w:rsidR="005745E8" w:rsidRDefault="004F6D7D" w:rsidP="00225518">
      <w:pPr>
        <w:jc w:val="both"/>
        <w:rPr>
          <w:lang w:val="en-US"/>
        </w:rPr>
      </w:pPr>
      <w:r>
        <w:rPr>
          <w:lang w:val="en-US"/>
        </w:rPr>
        <w:t xml:space="preserve">On the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interface, </w:t>
      </w:r>
      <w:r w:rsidR="00225518">
        <w:rPr>
          <w:lang w:val="en-US"/>
        </w:rPr>
        <w:t>the</w:t>
      </w:r>
      <w:r>
        <w:rPr>
          <w:lang w:val="en-US"/>
        </w:rPr>
        <w:t xml:space="preserve"> user </w:t>
      </w:r>
      <w:r w:rsidR="00225518">
        <w:rPr>
          <w:lang w:val="en-US"/>
        </w:rPr>
        <w:t>choice</w:t>
      </w:r>
      <w:r>
        <w:rPr>
          <w:lang w:val="en-US"/>
        </w:rPr>
        <w:t xml:space="preserve"> “</w:t>
      </w:r>
      <w:r w:rsidRPr="004F6D7D">
        <w:rPr>
          <w:i/>
          <w:lang w:val="en-US"/>
        </w:rPr>
        <w:t>yes</w:t>
      </w:r>
      <w:r>
        <w:rPr>
          <w:lang w:val="en-US"/>
        </w:rPr>
        <w:t>”</w:t>
      </w:r>
      <w:r w:rsidR="00225518">
        <w:rPr>
          <w:lang w:val="en-US"/>
        </w:rPr>
        <w:t xml:space="preserve"> or </w:t>
      </w:r>
      <w:r w:rsidR="00DF728A">
        <w:rPr>
          <w:lang w:val="en-US"/>
        </w:rPr>
        <w:t>”</w:t>
      </w:r>
      <w:r w:rsidR="00225518">
        <w:rPr>
          <w:lang w:val="en-US"/>
        </w:rPr>
        <w:t>no</w:t>
      </w:r>
      <w:r w:rsidR="00DF728A">
        <w:rPr>
          <w:lang w:val="en-US"/>
        </w:rPr>
        <w:t>”</w:t>
      </w:r>
      <w:r>
        <w:rPr>
          <w:lang w:val="en-US"/>
        </w:rPr>
        <w:t xml:space="preserve"> for the “</w:t>
      </w:r>
      <w:r w:rsidR="005745E8">
        <w:rPr>
          <w:i/>
          <w:lang w:val="en-US"/>
        </w:rPr>
        <w:t>I</w:t>
      </w:r>
      <w:r w:rsidRPr="004F6D7D">
        <w:rPr>
          <w:i/>
          <w:lang w:val="en-US"/>
        </w:rPr>
        <w:t>s the subject already anonymized?</w:t>
      </w:r>
      <w:r>
        <w:rPr>
          <w:lang w:val="en-US"/>
        </w:rPr>
        <w:t xml:space="preserve">” </w:t>
      </w:r>
      <w:r w:rsidR="00225518">
        <w:rPr>
          <w:lang w:val="en-US"/>
        </w:rPr>
        <w:t>will be deleted, as in any case the anon</w:t>
      </w:r>
      <w:r w:rsidR="005745E8">
        <w:rPr>
          <w:lang w:val="en-US"/>
        </w:rPr>
        <w:t xml:space="preserve">ymization will have to be done with the birth name, the </w:t>
      </w:r>
      <w:r w:rsidR="0022008D">
        <w:rPr>
          <w:lang w:val="en-US"/>
        </w:rPr>
        <w:t>first</w:t>
      </w:r>
      <w:r w:rsidR="005E1AD0">
        <w:rPr>
          <w:lang w:val="en-US"/>
        </w:rPr>
        <w:t xml:space="preserve"> name and the birth date (</w:t>
      </w:r>
      <w:r w:rsidR="005745E8">
        <w:rPr>
          <w:lang w:val="en-US"/>
        </w:rPr>
        <w:t>asked by OFSEP</w:t>
      </w:r>
      <w:r w:rsidR="005E1AD0">
        <w:rPr>
          <w:lang w:val="en-US"/>
        </w:rPr>
        <w:t>)</w:t>
      </w:r>
      <w:r w:rsidR="005745E8">
        <w:rPr>
          <w:lang w:val="en-US"/>
        </w:rPr>
        <w:t>.</w:t>
      </w:r>
    </w:p>
    <w:p w14:paraId="09BA171F" w14:textId="3A1D2F5C" w:rsidR="00A1224E" w:rsidRDefault="00745C75" w:rsidP="00225518">
      <w:pPr>
        <w:jc w:val="both"/>
        <w:rPr>
          <w:lang w:val="en-US"/>
        </w:rPr>
      </w:pPr>
      <w:r>
        <w:rPr>
          <w:lang w:val="en-US"/>
        </w:rPr>
        <w:t>On</w:t>
      </w:r>
      <w:r w:rsidR="00225518">
        <w:rPr>
          <w:lang w:val="en-US"/>
        </w:rPr>
        <w:t xml:space="preserve"> the user interface</w:t>
      </w:r>
      <w:r>
        <w:rPr>
          <w:lang w:val="en-US"/>
        </w:rPr>
        <w:t>,</w:t>
      </w:r>
      <w:r w:rsidR="00225518">
        <w:rPr>
          <w:lang w:val="en-US"/>
        </w:rPr>
        <w:t xml:space="preserve"> there will be</w:t>
      </w:r>
      <w:r>
        <w:rPr>
          <w:lang w:val="en-US"/>
        </w:rPr>
        <w:t xml:space="preserve"> a</w:t>
      </w:r>
      <w:r w:rsidR="00225518">
        <w:rPr>
          <w:lang w:val="en-US"/>
        </w:rPr>
        <w:t xml:space="preserve"> </w:t>
      </w:r>
      <w:r w:rsidR="0054123F">
        <w:rPr>
          <w:i/>
          <w:u w:val="single"/>
          <w:lang w:val="en-US"/>
        </w:rPr>
        <w:t>Fir</w:t>
      </w:r>
      <w:r w:rsidR="00225518" w:rsidRPr="00745C75">
        <w:rPr>
          <w:i/>
          <w:u w:val="single"/>
          <w:lang w:val="en-US"/>
        </w:rPr>
        <w:t>st N</w:t>
      </w:r>
      <w:r w:rsidR="001A7463" w:rsidRPr="00745C75">
        <w:rPr>
          <w:i/>
          <w:u w:val="single"/>
          <w:lang w:val="en-US"/>
        </w:rPr>
        <w:t>ame</w:t>
      </w:r>
      <w:r w:rsidR="00225518">
        <w:rPr>
          <w:lang w:val="en-US"/>
        </w:rPr>
        <w:t>,</w:t>
      </w:r>
      <w:r w:rsidR="001A7463">
        <w:rPr>
          <w:lang w:val="en-US"/>
        </w:rPr>
        <w:t xml:space="preserve"> a</w:t>
      </w:r>
      <w:r w:rsidR="004F6D7D">
        <w:rPr>
          <w:lang w:val="en-US"/>
        </w:rPr>
        <w:t xml:space="preserve"> </w:t>
      </w:r>
      <w:r w:rsidR="00225518">
        <w:rPr>
          <w:i/>
          <w:u w:val="single"/>
          <w:lang w:val="en-US"/>
        </w:rPr>
        <w:t>Birth N</w:t>
      </w:r>
      <w:r w:rsidR="004F6D7D" w:rsidRPr="000360F4">
        <w:rPr>
          <w:i/>
          <w:u w:val="single"/>
          <w:lang w:val="en-US"/>
        </w:rPr>
        <w:t>ame</w:t>
      </w:r>
      <w:r w:rsidR="004F6D7D">
        <w:rPr>
          <w:lang w:val="en-US"/>
        </w:rPr>
        <w:t xml:space="preserve"> </w:t>
      </w:r>
      <w:r w:rsidR="00225518">
        <w:rPr>
          <w:lang w:val="en-US"/>
        </w:rPr>
        <w:t xml:space="preserve">and </w:t>
      </w:r>
      <w:r>
        <w:rPr>
          <w:lang w:val="en-US"/>
        </w:rPr>
        <w:t xml:space="preserve">the </w:t>
      </w:r>
      <w:r w:rsidR="00225518" w:rsidRPr="00745C75">
        <w:rPr>
          <w:i/>
          <w:u w:val="single"/>
          <w:lang w:val="en-US"/>
        </w:rPr>
        <w:t>Birth Date</w:t>
      </w:r>
      <w:r>
        <w:rPr>
          <w:lang w:val="en-US"/>
        </w:rPr>
        <w:t xml:space="preserve"> fields</w:t>
      </w:r>
      <w:r w:rsidR="005745E8">
        <w:rPr>
          <w:lang w:val="en-US"/>
        </w:rPr>
        <w:t xml:space="preserve"> to be proposed to </w:t>
      </w:r>
      <w:proofErr w:type="gramStart"/>
      <w:r w:rsidR="005745E8">
        <w:rPr>
          <w:lang w:val="en-US"/>
        </w:rPr>
        <w:t>calculated</w:t>
      </w:r>
      <w:proofErr w:type="gramEnd"/>
      <w:r w:rsidR="005745E8">
        <w:rPr>
          <w:lang w:val="en-US"/>
        </w:rPr>
        <w:t xml:space="preserve"> the PHK.</w:t>
      </w:r>
    </w:p>
    <w:p w14:paraId="347ECDCA" w14:textId="4D8D3C00" w:rsidR="00842A52" w:rsidRPr="00EC0138" w:rsidRDefault="00842A52" w:rsidP="00225518">
      <w:pPr>
        <w:jc w:val="both"/>
        <w:rPr>
          <w:lang w:val="en-US"/>
        </w:rPr>
      </w:pPr>
      <w:r>
        <w:rPr>
          <w:lang w:val="en-US"/>
        </w:rPr>
        <w:t xml:space="preserve">The 10 hash values have to </w:t>
      </w:r>
      <w:proofErr w:type="gramStart"/>
      <w:r>
        <w:rPr>
          <w:lang w:val="en-US"/>
        </w:rPr>
        <w:t>be created</w:t>
      </w:r>
      <w:proofErr w:type="gramEnd"/>
      <w:r>
        <w:rPr>
          <w:lang w:val="en-US"/>
        </w:rPr>
        <w:t xml:space="preserve"> with </w:t>
      </w:r>
      <w:proofErr w:type="spellStart"/>
      <w:r>
        <w:rPr>
          <w:lang w:val="en-US"/>
        </w:rPr>
        <w:t>Pseudonymus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pseudonymus</w:t>
      </w:r>
      <w:proofErr w:type="spellEnd"/>
      <w:r>
        <w:rPr>
          <w:lang w:val="en-US"/>
        </w:rPr>
        <w:t xml:space="preserve"> will have to be integrated into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server.</w:t>
      </w:r>
      <w:r w:rsidR="0020685C">
        <w:rPr>
          <w:lang w:val="en-US"/>
        </w:rPr>
        <w:t xml:space="preserve"> The 10 hash values and the </w:t>
      </w:r>
      <w:r w:rsidR="005745E8">
        <w:rPr>
          <w:lang w:val="en-US"/>
        </w:rPr>
        <w:t>PHK</w:t>
      </w:r>
      <w:r w:rsidR="0020685C">
        <w:rPr>
          <w:lang w:val="en-US"/>
        </w:rPr>
        <w:t xml:space="preserve"> will have to be </w:t>
      </w:r>
      <w:r w:rsidR="00ED26C0">
        <w:rPr>
          <w:lang w:val="en-US"/>
        </w:rPr>
        <w:t xml:space="preserve">calculated and </w:t>
      </w:r>
      <w:r w:rsidR="0020685C">
        <w:rPr>
          <w:lang w:val="en-US"/>
        </w:rPr>
        <w:t>stored during import.</w:t>
      </w:r>
    </w:p>
    <w:p w14:paraId="4315A820" w14:textId="77777777" w:rsidR="007C617D" w:rsidRDefault="007C617D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30DF9F61" w14:textId="77777777" w:rsidR="004A7EFD" w:rsidRDefault="004A7EFD">
      <w:pPr>
        <w:rPr>
          <w:b/>
          <w:lang w:val="en-US"/>
        </w:rPr>
      </w:pPr>
      <w:proofErr w:type="gramStart"/>
      <w:r w:rsidRPr="00A1224E">
        <w:rPr>
          <w:b/>
          <w:lang w:val="en-US"/>
        </w:rPr>
        <w:lastRenderedPageBreak/>
        <w:t>To-do</w:t>
      </w:r>
      <w:proofErr w:type="gramEnd"/>
      <w:r w:rsidRPr="00A1224E">
        <w:rPr>
          <w:b/>
          <w:lang w:val="en-US"/>
        </w:rPr>
        <w:t xml:space="preserve"> List:</w:t>
      </w:r>
    </w:p>
    <w:p w14:paraId="0DF21838" w14:textId="298EADB8" w:rsidR="006F72AF" w:rsidRPr="00A90F68" w:rsidRDefault="006F72AF" w:rsidP="00BC3802">
      <w:pPr>
        <w:pStyle w:val="Paragraphedeliste"/>
        <w:numPr>
          <w:ilvl w:val="0"/>
          <w:numId w:val="6"/>
        </w:numPr>
        <w:rPr>
          <w:lang w:val="en-US"/>
        </w:rPr>
      </w:pPr>
      <w:r w:rsidRPr="00A90F68">
        <w:rPr>
          <w:lang w:val="en-US"/>
        </w:rPr>
        <w:t xml:space="preserve">In </w:t>
      </w:r>
      <w:proofErr w:type="spellStart"/>
      <w:r w:rsidR="00113916" w:rsidRPr="00A90F68">
        <w:rPr>
          <w:lang w:val="en-US"/>
        </w:rPr>
        <w:t>ShanoirUploader</w:t>
      </w:r>
      <w:proofErr w:type="spellEnd"/>
      <w:r w:rsidRPr="00A90F68">
        <w:rPr>
          <w:lang w:val="en-US"/>
        </w:rPr>
        <w:t>, f</w:t>
      </w:r>
      <w:r w:rsidR="00BD2E51" w:rsidRPr="00A90F68">
        <w:rPr>
          <w:lang w:val="en-US"/>
        </w:rPr>
        <w:t xml:space="preserve">or OFSEP, </w:t>
      </w:r>
      <w:r w:rsidRPr="00A90F68">
        <w:rPr>
          <w:lang w:val="en-US"/>
        </w:rPr>
        <w:t xml:space="preserve">the hash 64 (e.g. 111fa0500b66b34d04172c6006bfe1485a5bf63409886416a482e259434e74d3) is actually saved in the </w:t>
      </w:r>
      <w:proofErr w:type="spellStart"/>
      <w:r w:rsidRPr="00716B0D">
        <w:rPr>
          <w:i/>
          <w:lang w:val="en-US"/>
        </w:rPr>
        <w:t>patientID</w:t>
      </w:r>
      <w:proofErr w:type="spellEnd"/>
      <w:r w:rsidRPr="00A90F68">
        <w:rPr>
          <w:lang w:val="en-US"/>
        </w:rPr>
        <w:t xml:space="preserve"> element in the upload-job.xml file. It may cause confusion. This hash 64 </w:t>
      </w:r>
      <w:proofErr w:type="gramStart"/>
      <w:r w:rsidR="00FE5ACF" w:rsidRPr="00A90F68">
        <w:rPr>
          <w:lang w:val="en-US"/>
        </w:rPr>
        <w:t>will</w:t>
      </w:r>
      <w:r w:rsidRPr="00A90F68">
        <w:rPr>
          <w:lang w:val="en-US"/>
        </w:rPr>
        <w:t xml:space="preserve"> now be saved</w:t>
      </w:r>
      <w:proofErr w:type="gramEnd"/>
      <w:r w:rsidRPr="00A90F68">
        <w:rPr>
          <w:lang w:val="en-US"/>
        </w:rPr>
        <w:t xml:space="preserve"> in the </w:t>
      </w:r>
      <w:proofErr w:type="spellStart"/>
      <w:r w:rsidRPr="00D91796">
        <w:rPr>
          <w:i/>
          <w:lang w:val="en-US"/>
        </w:rPr>
        <w:t>subjectIdentifier</w:t>
      </w:r>
      <w:proofErr w:type="spellEnd"/>
      <w:r w:rsidRPr="00A90F68">
        <w:rPr>
          <w:lang w:val="en-US"/>
        </w:rPr>
        <w:t xml:space="preserve"> element, which stores the patient’s hash key in other cases. The </w:t>
      </w:r>
      <w:proofErr w:type="spellStart"/>
      <w:r w:rsidRPr="00D91796">
        <w:rPr>
          <w:i/>
          <w:lang w:val="en-US"/>
        </w:rPr>
        <w:t>patientID</w:t>
      </w:r>
      <w:proofErr w:type="spellEnd"/>
      <w:r w:rsidRPr="00A90F68">
        <w:rPr>
          <w:lang w:val="en-US"/>
        </w:rPr>
        <w:t xml:space="preserve"> element becomes empty because </w:t>
      </w:r>
      <w:proofErr w:type="gramStart"/>
      <w:r w:rsidRPr="00A90F68">
        <w:rPr>
          <w:lang w:val="en-US"/>
        </w:rPr>
        <w:t>it’s</w:t>
      </w:r>
      <w:proofErr w:type="gramEnd"/>
      <w:r w:rsidRPr="00A90F68">
        <w:rPr>
          <w:lang w:val="en-US"/>
        </w:rPr>
        <w:t xml:space="preserve"> not active for OFSEP.</w:t>
      </w:r>
      <w:ins w:id="155" w:author="Ines Fakhfakh" w:date="2017-04-27T11:02:00Z">
        <w:r w:rsidR="00075F77">
          <w:rPr>
            <w:lang w:val="en-US"/>
          </w:rPr>
          <w:t xml:space="preserve"> (done)</w:t>
        </w:r>
      </w:ins>
    </w:p>
    <w:p w14:paraId="1B97D6DE" w14:textId="7E924ACD" w:rsidR="004A7EFD" w:rsidRPr="00A90F68" w:rsidRDefault="006F72AF" w:rsidP="00BC3802">
      <w:pPr>
        <w:pStyle w:val="Paragraphedeliste"/>
        <w:numPr>
          <w:ilvl w:val="0"/>
          <w:numId w:val="6"/>
        </w:numPr>
        <w:rPr>
          <w:lang w:val="en-US"/>
        </w:rPr>
      </w:pPr>
      <w:r w:rsidRPr="00A90F68">
        <w:rPr>
          <w:lang w:val="en-US"/>
        </w:rPr>
        <w:t xml:space="preserve">In </w:t>
      </w:r>
      <w:proofErr w:type="spellStart"/>
      <w:r w:rsidRPr="00A90F68">
        <w:rPr>
          <w:lang w:val="en-US"/>
        </w:rPr>
        <w:t>Shanoir</w:t>
      </w:r>
      <w:proofErr w:type="spellEnd"/>
      <w:r w:rsidRPr="00A90F68">
        <w:rPr>
          <w:lang w:val="en-US"/>
        </w:rPr>
        <w:t xml:space="preserve">, </w:t>
      </w:r>
      <w:r w:rsidR="004A7EFD" w:rsidRPr="00A90F68">
        <w:rPr>
          <w:lang w:val="en-US"/>
        </w:rPr>
        <w:t xml:space="preserve">Add </w:t>
      </w:r>
      <w:proofErr w:type="gramStart"/>
      <w:r w:rsidR="004A7EFD" w:rsidRPr="00A90F68">
        <w:rPr>
          <w:lang w:val="en-US"/>
        </w:rPr>
        <w:t>a</w:t>
      </w:r>
      <w:proofErr w:type="gramEnd"/>
      <w:r w:rsidR="004A7EFD" w:rsidRPr="00A90F68">
        <w:rPr>
          <w:lang w:val="en-US"/>
        </w:rPr>
        <w:t xml:space="preserve"> </w:t>
      </w:r>
      <w:proofErr w:type="spellStart"/>
      <w:r w:rsidR="00A90F68" w:rsidRPr="00D91796">
        <w:rPr>
          <w:i/>
          <w:lang w:val="en-US"/>
        </w:rPr>
        <w:t>i</w:t>
      </w:r>
      <w:r w:rsidR="001C5FAC" w:rsidRPr="00D91796">
        <w:rPr>
          <w:i/>
          <w:lang w:val="en-US"/>
        </w:rPr>
        <w:t>s</w:t>
      </w:r>
      <w:r w:rsidR="00334038" w:rsidRPr="00D91796">
        <w:rPr>
          <w:i/>
          <w:lang w:val="en-US"/>
        </w:rPr>
        <w:t>.</w:t>
      </w:r>
      <w:r w:rsidR="004A7EFD" w:rsidRPr="00D91796">
        <w:rPr>
          <w:i/>
          <w:lang w:val="en-US"/>
        </w:rPr>
        <w:t>OFSEP</w:t>
      </w:r>
      <w:proofErr w:type="spellEnd"/>
      <w:r w:rsidR="004A7EFD" w:rsidRPr="00D91796">
        <w:rPr>
          <w:i/>
          <w:lang w:val="en-US"/>
        </w:rPr>
        <w:t xml:space="preserve"> </w:t>
      </w:r>
      <w:r w:rsidR="004A7EFD" w:rsidRPr="00A90F68">
        <w:rPr>
          <w:lang w:val="en-US"/>
        </w:rPr>
        <w:t xml:space="preserve">Tag in </w:t>
      </w:r>
      <w:proofErr w:type="spellStart"/>
      <w:r w:rsidR="004A7EFD" w:rsidRPr="00A90F68">
        <w:rPr>
          <w:lang w:val="en-US"/>
        </w:rPr>
        <w:t>Shanoir.properties</w:t>
      </w:r>
      <w:proofErr w:type="spellEnd"/>
      <w:r w:rsidR="004A7EFD" w:rsidRPr="00A90F68">
        <w:rPr>
          <w:lang w:val="en-US"/>
        </w:rPr>
        <w:t xml:space="preserve"> to distinguish between the </w:t>
      </w:r>
      <w:proofErr w:type="spellStart"/>
      <w:r w:rsidR="004A7EFD" w:rsidRPr="00A90F68">
        <w:rPr>
          <w:lang w:val="en-US"/>
        </w:rPr>
        <w:t>Shanoir</w:t>
      </w:r>
      <w:proofErr w:type="spellEnd"/>
      <w:r w:rsidR="004A7EFD" w:rsidRPr="00A90F68">
        <w:rPr>
          <w:lang w:val="en-US"/>
        </w:rPr>
        <w:t xml:space="preserve"> OFSEP project and the </w:t>
      </w:r>
      <w:proofErr w:type="spellStart"/>
      <w:r w:rsidR="004A7EFD" w:rsidRPr="00A90F68">
        <w:rPr>
          <w:lang w:val="en-US"/>
        </w:rPr>
        <w:t>Shanoir</w:t>
      </w:r>
      <w:proofErr w:type="spellEnd"/>
      <w:r w:rsidR="004A7EFD" w:rsidRPr="00A90F68">
        <w:rPr>
          <w:lang w:val="en-US"/>
        </w:rPr>
        <w:t xml:space="preserve"> </w:t>
      </w:r>
      <w:proofErr w:type="spellStart"/>
      <w:r w:rsidR="004A7EFD" w:rsidRPr="00A90F68">
        <w:rPr>
          <w:lang w:val="en-US"/>
        </w:rPr>
        <w:t>Neurinfo</w:t>
      </w:r>
      <w:proofErr w:type="spellEnd"/>
      <w:r w:rsidR="004A7EFD" w:rsidRPr="00A90F68">
        <w:rPr>
          <w:lang w:val="en-US"/>
        </w:rPr>
        <w:t xml:space="preserve"> project.</w:t>
      </w:r>
      <w:ins w:id="156" w:author="Ines Fakhfakh" w:date="2017-04-27T11:02:00Z">
        <w:r w:rsidR="00075F77">
          <w:rPr>
            <w:lang w:val="en-US"/>
          </w:rPr>
          <w:t xml:space="preserve"> (done)</w:t>
        </w:r>
      </w:ins>
    </w:p>
    <w:p w14:paraId="2B1AB0CE" w14:textId="74341EEE" w:rsidR="004A7EFD" w:rsidRPr="00A90F68" w:rsidRDefault="001863AA" w:rsidP="00BC3802">
      <w:pPr>
        <w:pStyle w:val="Paragraphedeliste"/>
        <w:numPr>
          <w:ilvl w:val="0"/>
          <w:numId w:val="6"/>
        </w:numPr>
        <w:rPr>
          <w:lang w:val="en-US"/>
        </w:rPr>
      </w:pPr>
      <w:r w:rsidRPr="00A90F68">
        <w:rPr>
          <w:lang w:val="en-US"/>
        </w:rPr>
        <w:t>M</w:t>
      </w:r>
      <w:r w:rsidR="004A7EFD" w:rsidRPr="00A90F68">
        <w:rPr>
          <w:lang w:val="en-US"/>
        </w:rPr>
        <w:t>odify the size of the SUBJECT_IDENTIFIER column of the SUBJECT table from 50 to 64.</w:t>
      </w:r>
      <w:ins w:id="157" w:author="Ines Fakhfakh" w:date="2017-04-27T11:05:00Z">
        <w:r w:rsidR="00075F77">
          <w:rPr>
            <w:lang w:val="en-US"/>
          </w:rPr>
          <w:t xml:space="preserve"> (</w:t>
        </w:r>
        <w:r w:rsidR="00075F77" w:rsidRPr="00A90F68">
          <w:rPr>
            <w:lang w:val="en-US"/>
          </w:rPr>
          <w:t>SUBJECT_IDENTIFIER</w:t>
        </w:r>
        <w:r w:rsidR="00075F77">
          <w:rPr>
            <w:lang w:val="en-US"/>
          </w:rPr>
          <w:t xml:space="preserve"> is a String)</w:t>
        </w:r>
      </w:ins>
    </w:p>
    <w:p w14:paraId="0E693F7E" w14:textId="5FFB9D61" w:rsidR="00481719" w:rsidRPr="00A90F68" w:rsidRDefault="00481719" w:rsidP="00BC3802">
      <w:pPr>
        <w:pStyle w:val="Paragraphedeliste"/>
        <w:numPr>
          <w:ilvl w:val="0"/>
          <w:numId w:val="6"/>
        </w:numPr>
        <w:rPr>
          <w:lang w:val="en-US"/>
        </w:rPr>
      </w:pPr>
      <w:r w:rsidRPr="00A90F68">
        <w:rPr>
          <w:lang w:val="en-US"/>
        </w:rPr>
        <w:t xml:space="preserve">For the import from SU and for OFSEP, since the </w:t>
      </w:r>
      <w:proofErr w:type="spellStart"/>
      <w:r w:rsidRPr="00CE1E98">
        <w:rPr>
          <w:i/>
          <w:lang w:val="en-US"/>
        </w:rPr>
        <w:t>PatientIdentifier</w:t>
      </w:r>
      <w:proofErr w:type="spellEnd"/>
      <w:r w:rsidRPr="00A90F68">
        <w:rPr>
          <w:lang w:val="en-US"/>
        </w:rPr>
        <w:t xml:space="preserve"> element is empty, display the </w:t>
      </w:r>
      <w:proofErr w:type="spellStart"/>
      <w:r w:rsidRPr="00CE1E98">
        <w:rPr>
          <w:i/>
          <w:lang w:val="en-US"/>
        </w:rPr>
        <w:t>SubjectIdentifer</w:t>
      </w:r>
      <w:proofErr w:type="spellEnd"/>
      <w:r w:rsidRPr="00A90F68">
        <w:rPr>
          <w:lang w:val="en-US"/>
        </w:rPr>
        <w:t xml:space="preserve"> element of the upload-job.xml at the place of the Patient Identifier at the beginning of import</w:t>
      </w:r>
      <w:r w:rsidR="00563B37" w:rsidRPr="00A90F68">
        <w:rPr>
          <w:lang w:val="en-US"/>
        </w:rPr>
        <w:t>.</w:t>
      </w:r>
      <w:ins w:id="158" w:author="Ines Fakhfakh" w:date="2017-04-27T11:07:00Z">
        <w:r w:rsidR="007017A9">
          <w:rPr>
            <w:lang w:val="en-US"/>
          </w:rPr>
          <w:t xml:space="preserve"> (done)</w:t>
        </w:r>
      </w:ins>
    </w:p>
    <w:p w14:paraId="39FDA47B" w14:textId="77777777" w:rsidR="00744343" w:rsidRPr="00A90F68" w:rsidRDefault="00744343" w:rsidP="00744343">
      <w:pPr>
        <w:pStyle w:val="Paragraphedeliste"/>
        <w:numPr>
          <w:ilvl w:val="0"/>
          <w:numId w:val="6"/>
        </w:numPr>
        <w:rPr>
          <w:lang w:val="en-US"/>
        </w:rPr>
      </w:pPr>
      <w:r w:rsidRPr="00A90F68">
        <w:rPr>
          <w:lang w:val="en-US"/>
        </w:rPr>
        <w:t>Case subject exists already in the database</w:t>
      </w:r>
    </w:p>
    <w:p w14:paraId="529BCDC3" w14:textId="77777777" w:rsidR="00744343" w:rsidRPr="00A90F68" w:rsidRDefault="00744343" w:rsidP="00744343">
      <w:pPr>
        <w:pStyle w:val="Paragraphedeliste"/>
        <w:rPr>
          <w:lang w:val="en-US"/>
        </w:rPr>
      </w:pPr>
      <w:r w:rsidRPr="00A90F68">
        <w:rPr>
          <w:lang w:val="en-US"/>
        </w:rPr>
        <w:t>(The Case #1 of the Case A,</w:t>
      </w:r>
      <w:r w:rsidR="00716F55" w:rsidRPr="00A90F68">
        <w:rPr>
          <w:lang w:val="en-US"/>
        </w:rPr>
        <w:t xml:space="preserve"> the Case #1 of the Case C</w:t>
      </w:r>
      <w:r w:rsidRPr="00A90F68">
        <w:rPr>
          <w:lang w:val="en-US"/>
        </w:rPr>
        <w:t>)</w:t>
      </w:r>
    </w:p>
    <w:p w14:paraId="3E318BD4" w14:textId="59898280" w:rsidR="005A4520" w:rsidRPr="00A90F68" w:rsidRDefault="00744343" w:rsidP="007C617D">
      <w:pPr>
        <w:pStyle w:val="Paragraphedeliste"/>
        <w:numPr>
          <w:ilvl w:val="0"/>
          <w:numId w:val="12"/>
        </w:numPr>
        <w:rPr>
          <w:lang w:val="en-US"/>
        </w:rPr>
      </w:pPr>
      <w:r w:rsidRPr="00A90F68">
        <w:rPr>
          <w:lang w:val="en-US"/>
        </w:rPr>
        <w:t xml:space="preserve">Display the subject and disable the new subject creation tab; </w:t>
      </w:r>
      <w:ins w:id="159" w:author="Ines Fakhfakh" w:date="2017-04-27T11:09:00Z">
        <w:r w:rsidR="007017A9">
          <w:rPr>
            <w:lang w:val="en-US"/>
          </w:rPr>
          <w:t xml:space="preserve"> </w:t>
        </w:r>
      </w:ins>
    </w:p>
    <w:p w14:paraId="0DCE23A1" w14:textId="40240515" w:rsidR="00744343" w:rsidRPr="00A90F68" w:rsidRDefault="00261CF4" w:rsidP="007C617D">
      <w:pPr>
        <w:pStyle w:val="Paragraphedeliste"/>
        <w:numPr>
          <w:ilvl w:val="0"/>
          <w:numId w:val="12"/>
        </w:numPr>
        <w:rPr>
          <w:lang w:val="en-US"/>
        </w:rPr>
      </w:pPr>
      <w:r w:rsidRPr="00A90F68">
        <w:rPr>
          <w:lang w:val="en-US"/>
        </w:rPr>
        <w:t>Disable the local anonymization in the SHS</w:t>
      </w:r>
      <w:r w:rsidR="00744343" w:rsidRPr="00A90F68">
        <w:rPr>
          <w:lang w:val="en-US"/>
        </w:rPr>
        <w:t>.</w:t>
      </w:r>
    </w:p>
    <w:p w14:paraId="38398246" w14:textId="6A15E04D" w:rsidR="00744343" w:rsidRPr="00A90F68" w:rsidRDefault="007C617D" w:rsidP="00BC3802">
      <w:pPr>
        <w:pStyle w:val="Paragraphedeliste"/>
        <w:numPr>
          <w:ilvl w:val="0"/>
          <w:numId w:val="6"/>
        </w:numPr>
        <w:rPr>
          <w:lang w:val="en-US"/>
        </w:rPr>
      </w:pPr>
      <w:r w:rsidRPr="00A90F68">
        <w:rPr>
          <w:lang w:val="en-US"/>
        </w:rPr>
        <w:t>Case creation of a new subject</w:t>
      </w:r>
      <w:r w:rsidR="00750797" w:rsidRPr="00A90F68">
        <w:rPr>
          <w:lang w:val="en-US"/>
        </w:rPr>
        <w:t xml:space="preserve"> for OFSEP</w:t>
      </w:r>
    </w:p>
    <w:p w14:paraId="11478668" w14:textId="26D17175" w:rsidR="007C617D" w:rsidRPr="00A90F68" w:rsidRDefault="007C617D" w:rsidP="007C617D">
      <w:pPr>
        <w:pStyle w:val="Paragraphedeliste"/>
        <w:rPr>
          <w:lang w:val="en-US"/>
        </w:rPr>
      </w:pPr>
      <w:r w:rsidRPr="00A90F68">
        <w:rPr>
          <w:lang w:val="en-US"/>
        </w:rPr>
        <w:t>(</w:t>
      </w:r>
      <w:r w:rsidR="00750797" w:rsidRPr="00A90F68">
        <w:rPr>
          <w:lang w:val="en-US"/>
        </w:rPr>
        <w:t>T</w:t>
      </w:r>
      <w:r w:rsidR="002F28B6" w:rsidRPr="00A90F68">
        <w:rPr>
          <w:lang w:val="en-US"/>
        </w:rPr>
        <w:t>he Case #</w:t>
      </w:r>
      <w:r w:rsidR="00651303" w:rsidRPr="00A90F68">
        <w:rPr>
          <w:lang w:val="en-US"/>
        </w:rPr>
        <w:t>2</w:t>
      </w:r>
      <w:r w:rsidR="002F28B6" w:rsidRPr="00A90F68">
        <w:rPr>
          <w:lang w:val="en-US"/>
        </w:rPr>
        <w:t xml:space="preserve"> of the Case C</w:t>
      </w:r>
      <w:r w:rsidR="007631B3" w:rsidRPr="00A90F68">
        <w:rPr>
          <w:lang w:val="en-US"/>
        </w:rPr>
        <w:t xml:space="preserve">, </w:t>
      </w:r>
      <w:proofErr w:type="spellStart"/>
      <w:r w:rsidR="007631B3" w:rsidRPr="00A90F68">
        <w:rPr>
          <w:lang w:val="en-US"/>
        </w:rPr>
        <w:t>ShUp</w:t>
      </w:r>
      <w:proofErr w:type="spellEnd"/>
      <w:r w:rsidR="007631B3" w:rsidRPr="00A90F68">
        <w:rPr>
          <w:lang w:val="en-US"/>
        </w:rPr>
        <w:t xml:space="preserve"> </w:t>
      </w:r>
      <w:proofErr w:type="spellStart"/>
      <w:r w:rsidR="007631B3" w:rsidRPr="00A90F68">
        <w:rPr>
          <w:lang w:val="en-US"/>
        </w:rPr>
        <w:t>Ofsep</w:t>
      </w:r>
      <w:proofErr w:type="spellEnd"/>
      <w:r w:rsidRPr="00A90F68">
        <w:rPr>
          <w:lang w:val="en-US"/>
        </w:rPr>
        <w:t>)</w:t>
      </w:r>
    </w:p>
    <w:p w14:paraId="7FFC087D" w14:textId="77777777" w:rsidR="007C617D" w:rsidRDefault="007C617D" w:rsidP="008A701A">
      <w:pPr>
        <w:pStyle w:val="Paragraphedeliste"/>
        <w:numPr>
          <w:ilvl w:val="0"/>
          <w:numId w:val="13"/>
        </w:numPr>
        <w:rPr>
          <w:ins w:id="160" w:author="Ines Fakhfakh" w:date="2017-04-27T11:16:00Z"/>
          <w:lang w:val="en-US"/>
        </w:rPr>
      </w:pPr>
      <w:r w:rsidRPr="00A90F68">
        <w:rPr>
          <w:lang w:val="en-US"/>
        </w:rPr>
        <w:t>Disable the subject selection tab and show the subject creation page;</w:t>
      </w:r>
    </w:p>
    <w:p w14:paraId="157BDF55" w14:textId="77777777" w:rsidR="005D3869" w:rsidRPr="00A90F68" w:rsidRDefault="005D3869" w:rsidP="008A701A">
      <w:pPr>
        <w:pStyle w:val="Paragraphedeliste"/>
        <w:numPr>
          <w:ilvl w:val="0"/>
          <w:numId w:val="13"/>
        </w:numPr>
        <w:rPr>
          <w:lang w:val="en-US"/>
        </w:rPr>
      </w:pPr>
    </w:p>
    <w:p w14:paraId="115051BC" w14:textId="5DAB7387" w:rsidR="00F303D1" w:rsidRPr="00F303D1" w:rsidDel="005D3869" w:rsidRDefault="007C617D" w:rsidP="00F303D1">
      <w:pPr>
        <w:pStyle w:val="Paragraphedeliste"/>
        <w:numPr>
          <w:ilvl w:val="0"/>
          <w:numId w:val="13"/>
        </w:numPr>
        <w:rPr>
          <w:del w:id="161" w:author="Ines Fakhfakh" w:date="2017-04-27T11:16:00Z"/>
          <w:lang w:val="en-US"/>
        </w:rPr>
      </w:pPr>
      <w:del w:id="162" w:author="Ines Fakhfakh" w:date="2017-04-27T11:16:00Z">
        <w:r w:rsidRPr="00A90F68" w:rsidDel="005D3869">
          <w:rPr>
            <w:lang w:val="en-US"/>
          </w:rPr>
          <w:delText xml:space="preserve">Preselect </w:delText>
        </w:r>
        <w:r w:rsidR="00F3047D" w:rsidRPr="00A90F68" w:rsidDel="005D3869">
          <w:rPr>
            <w:lang w:val="en-US"/>
          </w:rPr>
          <w:delText xml:space="preserve">internally </w:delText>
        </w:r>
        <w:r w:rsidRPr="00A90F68" w:rsidDel="005D3869">
          <w:rPr>
            <w:lang w:val="en-US"/>
          </w:rPr>
          <w:delText>the “</w:delText>
        </w:r>
        <w:r w:rsidRPr="00A90F68" w:rsidDel="005D3869">
          <w:rPr>
            <w:i/>
            <w:lang w:val="en-US"/>
          </w:rPr>
          <w:delText>Is the subject already anonymized?”</w:delText>
        </w:r>
        <w:r w:rsidRPr="00A90F68" w:rsidDel="005D3869">
          <w:rPr>
            <w:lang w:val="en-US"/>
          </w:rPr>
          <w:delText xml:space="preserve"> option as “</w:delText>
        </w:r>
        <w:r w:rsidRPr="00A90F68" w:rsidDel="005D3869">
          <w:rPr>
            <w:i/>
            <w:lang w:val="en-US"/>
          </w:rPr>
          <w:delText>yes</w:delText>
        </w:r>
        <w:r w:rsidRPr="00A90F68" w:rsidDel="005D3869">
          <w:rPr>
            <w:lang w:val="en-US"/>
          </w:rPr>
          <w:delText>”</w:delText>
        </w:r>
        <w:r w:rsidR="00F3047D" w:rsidRPr="00A90F68" w:rsidDel="005D3869">
          <w:rPr>
            <w:lang w:val="en-US"/>
          </w:rPr>
          <w:delText xml:space="preserve"> and do not display it</w:delText>
        </w:r>
        <w:r w:rsidRPr="00A90F68" w:rsidDel="005D3869">
          <w:rPr>
            <w:lang w:val="en-US"/>
          </w:rPr>
          <w:delText>;</w:delText>
        </w:r>
        <w:r w:rsidR="00F3047D" w:rsidRPr="00A90F68" w:rsidDel="005D3869">
          <w:rPr>
            <w:lang w:val="en-GB"/>
          </w:rPr>
          <w:delText xml:space="preserve"> </w:delText>
        </w:r>
      </w:del>
    </w:p>
    <w:p w14:paraId="66C770C9" w14:textId="7FA88C47" w:rsidR="005D3869" w:rsidRPr="005D3869" w:rsidRDefault="00F303D1" w:rsidP="005D3869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Prefill the </w:t>
      </w:r>
      <w:r w:rsidRPr="00456A14">
        <w:rPr>
          <w:i/>
          <w:lang w:val="en-US"/>
        </w:rPr>
        <w:t>Birth Date</w:t>
      </w:r>
      <w:r>
        <w:rPr>
          <w:lang w:val="en-US"/>
        </w:rPr>
        <w:t xml:space="preserve"> and the </w:t>
      </w:r>
      <w:r w:rsidRPr="00456A14">
        <w:rPr>
          <w:i/>
          <w:lang w:val="en-US"/>
        </w:rPr>
        <w:t xml:space="preserve">Sex </w:t>
      </w:r>
      <w:r>
        <w:rPr>
          <w:lang w:val="en-US"/>
        </w:rPr>
        <w:t xml:space="preserve">field with the </w:t>
      </w:r>
      <w:proofErr w:type="spellStart"/>
      <w:r w:rsidRPr="00456A14">
        <w:rPr>
          <w:i/>
          <w:lang w:val="en-US"/>
        </w:rPr>
        <w:t>patientBirthDate</w:t>
      </w:r>
      <w:proofErr w:type="spellEnd"/>
      <w:r>
        <w:rPr>
          <w:lang w:val="en-US"/>
        </w:rPr>
        <w:t xml:space="preserve"> element and the </w:t>
      </w:r>
      <w:proofErr w:type="spellStart"/>
      <w:r w:rsidRPr="00456A14">
        <w:rPr>
          <w:i/>
          <w:lang w:val="en-US"/>
        </w:rPr>
        <w:t>patientSex</w:t>
      </w:r>
      <w:proofErr w:type="spellEnd"/>
      <w:r>
        <w:rPr>
          <w:lang w:val="en-US"/>
        </w:rPr>
        <w:t xml:space="preserve"> element in the upload-job.xml file. These two fields are </w:t>
      </w:r>
      <w:r w:rsidRPr="00765CE9">
        <w:rPr>
          <w:u w:val="single"/>
          <w:lang w:val="en-US"/>
        </w:rPr>
        <w:t>not modifiable</w:t>
      </w:r>
      <w:ins w:id="163" w:author="Ines Fakhfakh" w:date="2017-04-27T11:26:00Z">
        <w:r w:rsidR="00D4295D">
          <w:rPr>
            <w:lang w:val="en-US"/>
          </w:rPr>
          <w:t xml:space="preserve">. </w:t>
        </w:r>
      </w:ins>
      <w:ins w:id="164" w:author="Ines Fakhfakh" w:date="2017-04-27T11:27:00Z">
        <w:r w:rsidR="00D4295D">
          <w:rPr>
            <w:lang w:val="en-US"/>
          </w:rPr>
          <w:t xml:space="preserve">Display the common name calculated for </w:t>
        </w:r>
      </w:ins>
      <w:ins w:id="165" w:author="Ines Fakhfakh" w:date="2017-04-27T11:28:00Z">
        <w:r w:rsidR="00D4295D">
          <w:rPr>
            <w:lang w:val="en-US"/>
          </w:rPr>
          <w:t>this</w:t>
        </w:r>
      </w:ins>
      <w:ins w:id="166" w:author="Ines Fakhfakh" w:date="2017-04-27T11:27:00Z">
        <w:r w:rsidR="00D4295D">
          <w:rPr>
            <w:lang w:val="en-US"/>
          </w:rPr>
          <w:t xml:space="preserve"> subject. </w:t>
        </w:r>
      </w:ins>
      <w:ins w:id="167" w:author="Ines Fakhfakh" w:date="2017-04-27T11:26:00Z">
        <w:r w:rsidR="00D4295D">
          <w:rPr>
            <w:lang w:val="en-US"/>
          </w:rPr>
          <w:t xml:space="preserve">Ask user to select </w:t>
        </w:r>
      </w:ins>
      <w:ins w:id="168" w:author="Ines Fakhfakh" w:date="2017-04-27T11:28:00Z">
        <w:r w:rsidR="00D4295D">
          <w:rPr>
            <w:lang w:val="en-US"/>
          </w:rPr>
          <w:t xml:space="preserve">the imaged object category, the language hemispheric dominance, the manual hemispheric dominance and enter a personal comment. </w:t>
        </w:r>
      </w:ins>
      <w:ins w:id="169" w:author="Ines Fakhfakh" w:date="2017-04-27T11:31:00Z">
        <w:r w:rsidR="00E113F3">
          <w:rPr>
            <w:lang w:val="en-US"/>
          </w:rPr>
          <w:t>Imaged object category is mandatory but there is no obligation to fill the other fields.</w:t>
        </w:r>
      </w:ins>
      <w:del w:id="170" w:author="Ines Fakhfakh" w:date="2017-04-27T11:26:00Z">
        <w:r w:rsidDel="00D4295D">
          <w:rPr>
            <w:lang w:val="en-US"/>
          </w:rPr>
          <w:delText>;</w:delText>
        </w:r>
      </w:del>
    </w:p>
    <w:p w14:paraId="507684DE" w14:textId="2E35F367" w:rsidR="00F960B5" w:rsidRPr="00A90F68" w:rsidDel="005D3869" w:rsidRDefault="00F960B5" w:rsidP="008017F1">
      <w:pPr>
        <w:pStyle w:val="Paragraphedeliste"/>
        <w:numPr>
          <w:ilvl w:val="0"/>
          <w:numId w:val="13"/>
        </w:numPr>
        <w:rPr>
          <w:del w:id="171" w:author="Ines Fakhfakh" w:date="2017-04-27T11:15:00Z"/>
          <w:lang w:val="en-US"/>
        </w:rPr>
      </w:pPr>
      <w:del w:id="172" w:author="Ines Fakhfakh" w:date="2017-04-27T11:15:00Z">
        <w:r w:rsidRPr="00A90F68" w:rsidDel="005D3869">
          <w:rPr>
            <w:lang w:val="en-GB"/>
          </w:rPr>
          <w:delText>Ask the user to enter a Common Name as the PID-SHS;</w:delText>
        </w:r>
        <w:r w:rsidR="00E23775" w:rsidRPr="00A90F68" w:rsidDel="005D3869">
          <w:rPr>
            <w:lang w:val="en-GB"/>
          </w:rPr>
          <w:delText xml:space="preserve"> the common name will be pre-filled with a name like patient1 according to the latest patient in database</w:delText>
        </w:r>
        <w:r w:rsidR="00CE6E83" w:rsidRPr="00A90F68" w:rsidDel="005D3869">
          <w:rPr>
            <w:lang w:val="en-GB"/>
          </w:rPr>
          <w:delText xml:space="preserve"> when the flag is</w:delText>
        </w:r>
        <w:r w:rsidR="00365051" w:rsidRPr="00A90F68" w:rsidDel="005D3869">
          <w:rPr>
            <w:lang w:val="en-GB"/>
          </w:rPr>
          <w:delText>.</w:delText>
        </w:r>
        <w:r w:rsidR="00CE6E83" w:rsidRPr="00A90F68" w:rsidDel="005D3869">
          <w:rPr>
            <w:lang w:val="en-GB"/>
          </w:rPr>
          <w:delText>OFSEP = true</w:delText>
        </w:r>
        <w:r w:rsidR="00CE6E83" w:rsidRPr="00A90F68" w:rsidDel="005D3869">
          <w:rPr>
            <w:lang w:val="en-US"/>
          </w:rPr>
          <w:delText>;</w:delText>
        </w:r>
      </w:del>
    </w:p>
    <w:p w14:paraId="2FB68C8C" w14:textId="00EB8564" w:rsidR="00456A14" w:rsidRPr="00A90F68" w:rsidRDefault="00456A14" w:rsidP="002F28B6">
      <w:pPr>
        <w:pStyle w:val="Paragraphedeliste"/>
        <w:numPr>
          <w:ilvl w:val="0"/>
          <w:numId w:val="13"/>
        </w:numPr>
        <w:rPr>
          <w:lang w:val="en-US"/>
        </w:rPr>
      </w:pPr>
      <w:r w:rsidRPr="00A90F68">
        <w:rPr>
          <w:lang w:val="en-US"/>
        </w:rPr>
        <w:t>Disable the local anonymization and store the PHK-</w:t>
      </w:r>
      <w:r w:rsidR="00750797" w:rsidRPr="00A90F68">
        <w:rPr>
          <w:lang w:val="en-GB"/>
        </w:rPr>
        <w:t xml:space="preserve">OFSEP </w:t>
      </w:r>
      <w:r w:rsidRPr="00A90F68">
        <w:rPr>
          <w:lang w:val="en-US"/>
        </w:rPr>
        <w:t>in the database of the SHS</w:t>
      </w:r>
      <w:r w:rsidR="00C15E34" w:rsidRPr="00A90F68">
        <w:rPr>
          <w:lang w:val="en-US"/>
        </w:rPr>
        <w:t>;</w:t>
      </w:r>
    </w:p>
    <w:p w14:paraId="5DB0EB2B" w14:textId="673008A5" w:rsidR="00F960B5" w:rsidRPr="00A90F68" w:rsidRDefault="00CE6E83" w:rsidP="002F28B6">
      <w:pPr>
        <w:pStyle w:val="Paragraphedeliste"/>
        <w:numPr>
          <w:ilvl w:val="0"/>
          <w:numId w:val="13"/>
        </w:numPr>
        <w:rPr>
          <w:lang w:val="en-US"/>
        </w:rPr>
      </w:pPr>
      <w:r w:rsidRPr="00A90F68">
        <w:rPr>
          <w:lang w:val="en-US"/>
        </w:rPr>
        <w:t xml:space="preserve">Store all 10 other hash values in the upload-job.xml in the database: </w:t>
      </w:r>
      <w:proofErr w:type="spellStart"/>
      <w:r w:rsidRPr="00A90F68">
        <w:rPr>
          <w:lang w:val="en-US"/>
        </w:rPr>
        <w:t>PseudonymusHashValues</w:t>
      </w:r>
      <w:proofErr w:type="spellEnd"/>
      <w:r w:rsidR="00496BEE">
        <w:rPr>
          <w:lang w:val="en-US"/>
        </w:rPr>
        <w:t xml:space="preserve"> table</w:t>
      </w:r>
      <w:r w:rsidR="00C15E34" w:rsidRPr="00A90F68">
        <w:rPr>
          <w:lang w:val="en-US"/>
        </w:rPr>
        <w:t>.</w:t>
      </w:r>
    </w:p>
    <w:p w14:paraId="4E3BB965" w14:textId="272FDFF3" w:rsidR="009745D8" w:rsidRDefault="009745D8" w:rsidP="009745D8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Case creation of a new subject for </w:t>
      </w:r>
      <w:proofErr w:type="spellStart"/>
      <w:r>
        <w:rPr>
          <w:lang w:val="en-US"/>
        </w:rPr>
        <w:t>Neurinfo</w:t>
      </w:r>
      <w:proofErr w:type="spellEnd"/>
    </w:p>
    <w:p w14:paraId="1BED538B" w14:textId="735BD05C" w:rsidR="009745D8" w:rsidRDefault="009745D8" w:rsidP="009745D8">
      <w:pPr>
        <w:pStyle w:val="Paragraphedeliste"/>
        <w:rPr>
          <w:lang w:val="en-US"/>
        </w:rPr>
      </w:pPr>
      <w:r>
        <w:rPr>
          <w:lang w:val="en-US"/>
        </w:rPr>
        <w:t>(The Case #</w:t>
      </w:r>
      <w:del w:id="173" w:author="Ines Fakhfakh" w:date="2017-04-27T11:33:00Z">
        <w:r w:rsidDel="00D01A03">
          <w:rPr>
            <w:lang w:val="en-US"/>
          </w:rPr>
          <w:delText xml:space="preserve">4 </w:delText>
        </w:r>
      </w:del>
      <w:ins w:id="174" w:author="Ines Fakhfakh" w:date="2017-04-27T11:33:00Z">
        <w:r w:rsidR="00D01A03">
          <w:rPr>
            <w:lang w:val="en-US"/>
          </w:rPr>
          <w:t>3</w:t>
        </w:r>
        <w:r w:rsidR="00D01A03">
          <w:rPr>
            <w:lang w:val="en-US"/>
          </w:rPr>
          <w:t xml:space="preserve"> </w:t>
        </w:r>
      </w:ins>
      <w:r>
        <w:rPr>
          <w:lang w:val="en-US"/>
        </w:rPr>
        <w:t>of the Case A</w:t>
      </w:r>
      <w:r w:rsidR="007631B3">
        <w:rPr>
          <w:lang w:val="en-US"/>
        </w:rPr>
        <w:t xml:space="preserve">, </w:t>
      </w:r>
      <w:proofErr w:type="spellStart"/>
      <w:r w:rsidR="007631B3">
        <w:rPr>
          <w:lang w:val="en-US"/>
        </w:rPr>
        <w:t>ShUp</w:t>
      </w:r>
      <w:proofErr w:type="spellEnd"/>
      <w:r>
        <w:rPr>
          <w:lang w:val="en-US"/>
        </w:rPr>
        <w:t>)</w:t>
      </w:r>
    </w:p>
    <w:p w14:paraId="7AAAACA5" w14:textId="77777777" w:rsidR="009745D8" w:rsidRDefault="009745D8" w:rsidP="009745D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Disable the subject selection tab and show the subject creation page;</w:t>
      </w:r>
    </w:p>
    <w:p w14:paraId="00AE3C24" w14:textId="77777777" w:rsidR="009745D8" w:rsidRPr="008017F1" w:rsidRDefault="009745D8" w:rsidP="009745D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Preselect internally </w:t>
      </w:r>
      <w:r w:rsidRPr="00EB4B7C">
        <w:rPr>
          <w:lang w:val="en-US"/>
        </w:rPr>
        <w:t>the “</w:t>
      </w:r>
      <w:r w:rsidRPr="009745D8">
        <w:rPr>
          <w:lang w:val="en-US"/>
        </w:rPr>
        <w:t>Is the subject already anonymized?”</w:t>
      </w:r>
      <w:r w:rsidRPr="00EB4B7C">
        <w:rPr>
          <w:lang w:val="en-US"/>
        </w:rPr>
        <w:t xml:space="preserve"> option</w:t>
      </w:r>
      <w:r>
        <w:rPr>
          <w:lang w:val="en-US"/>
        </w:rPr>
        <w:t xml:space="preserve"> </w:t>
      </w:r>
      <w:r w:rsidRPr="00EB4B7C">
        <w:rPr>
          <w:lang w:val="en-US"/>
        </w:rPr>
        <w:t>as “</w:t>
      </w:r>
      <w:r w:rsidRPr="009745D8">
        <w:rPr>
          <w:lang w:val="en-US"/>
        </w:rPr>
        <w:t>yes</w:t>
      </w:r>
      <w:r>
        <w:rPr>
          <w:lang w:val="en-US"/>
        </w:rPr>
        <w:t>” and do not display it;</w:t>
      </w:r>
      <w:r w:rsidRPr="009745D8">
        <w:rPr>
          <w:lang w:val="en-US"/>
        </w:rPr>
        <w:t xml:space="preserve"> </w:t>
      </w:r>
    </w:p>
    <w:p w14:paraId="3745F0D8" w14:textId="6A35E148" w:rsidR="009745D8" w:rsidRDefault="009745D8" w:rsidP="009745D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Disable the</w:t>
      </w:r>
      <w:r w:rsidR="00FE7BC0">
        <w:rPr>
          <w:lang w:val="en-US"/>
        </w:rPr>
        <w:t xml:space="preserve"> </w:t>
      </w:r>
      <w:r w:rsidR="00FE7BC0" w:rsidRPr="00FE7BC0">
        <w:rPr>
          <w:i/>
          <w:lang w:val="en-US"/>
        </w:rPr>
        <w:t>Birth Date</w:t>
      </w:r>
      <w:r w:rsidR="00FE7BC0">
        <w:rPr>
          <w:lang w:val="en-US"/>
        </w:rPr>
        <w:t xml:space="preserve"> edition;</w:t>
      </w:r>
    </w:p>
    <w:p w14:paraId="6225603E" w14:textId="0B4C6F3E" w:rsidR="00FE7BC0" w:rsidRDefault="00FE7BC0" w:rsidP="009745D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Enable the </w:t>
      </w:r>
      <w:r w:rsidR="001F2648" w:rsidRPr="001F2648">
        <w:rPr>
          <w:i/>
          <w:lang w:val="en-US"/>
        </w:rPr>
        <w:t>Common name</w:t>
      </w:r>
      <w:r w:rsidR="001F2648">
        <w:rPr>
          <w:lang w:val="en-US"/>
        </w:rPr>
        <w:t xml:space="preserve"> and the </w:t>
      </w:r>
      <w:r w:rsidR="001F2648" w:rsidRPr="001F2648">
        <w:rPr>
          <w:i/>
          <w:lang w:val="en-US"/>
        </w:rPr>
        <w:t>Sex</w:t>
      </w:r>
      <w:r w:rsidR="001F2648">
        <w:rPr>
          <w:lang w:val="en-US"/>
        </w:rPr>
        <w:t xml:space="preserve"> edition;</w:t>
      </w:r>
    </w:p>
    <w:p w14:paraId="53EA9709" w14:textId="77777777" w:rsidR="00172A6E" w:rsidRDefault="001F2648" w:rsidP="00172A6E">
      <w:pPr>
        <w:pStyle w:val="Paragraphedeliste"/>
        <w:numPr>
          <w:ilvl w:val="0"/>
          <w:numId w:val="13"/>
        </w:numPr>
        <w:rPr>
          <w:ins w:id="175" w:author="Ines Fakhfakh" w:date="2017-04-27T11:38:00Z"/>
          <w:lang w:val="en-US"/>
        </w:rPr>
      </w:pPr>
      <w:del w:id="176" w:author="Ines Fakhfakh" w:date="2017-04-27T11:36:00Z">
        <w:r w:rsidDel="005D5F7F">
          <w:rPr>
            <w:lang w:val="en-US"/>
          </w:rPr>
          <w:delText>If the Common Name is changed, then re-anonymize the Dicom files with the new Common Name;</w:delText>
        </w:r>
      </w:del>
    </w:p>
    <w:p w14:paraId="1F446035" w14:textId="53394984" w:rsidR="00CA5286" w:rsidRPr="00B576F9" w:rsidDel="00CA5286" w:rsidRDefault="00CA5286" w:rsidP="00172A6E">
      <w:pPr>
        <w:pStyle w:val="Paragraphedeliste"/>
        <w:numPr>
          <w:ilvl w:val="0"/>
          <w:numId w:val="13"/>
        </w:numPr>
        <w:rPr>
          <w:del w:id="177" w:author="Ines Fakhfakh" w:date="2017-04-27T11:38:00Z"/>
          <w:moveTo w:id="178" w:author="Ines Fakhfakh" w:date="2017-04-27T11:37:00Z"/>
          <w:lang w:val="en-US"/>
        </w:rPr>
      </w:pPr>
      <w:moveToRangeStart w:id="179" w:author="Ines Fakhfakh" w:date="2017-04-27T11:37:00Z" w:name="move481056404"/>
      <w:moveTo w:id="180" w:author="Ines Fakhfakh" w:date="2017-04-27T11:37:00Z">
        <w:r w:rsidRPr="00172A6E">
          <w:rPr>
            <w:lang w:val="en-US"/>
          </w:rPr>
          <w:lastRenderedPageBreak/>
          <w:t xml:space="preserve">Prefill the </w:t>
        </w:r>
        <w:r w:rsidRPr="00172A6E">
          <w:rPr>
            <w:i/>
            <w:lang w:val="en-US"/>
          </w:rPr>
          <w:t xml:space="preserve">Birth </w:t>
        </w:r>
        <w:proofErr w:type="spellStart"/>
        <w:r w:rsidRPr="00172A6E">
          <w:rPr>
            <w:i/>
            <w:lang w:val="en-US"/>
          </w:rPr>
          <w:t>Date</w:t>
        </w:r>
        <w:del w:id="181" w:author="Ines Fakhfakh" w:date="2017-04-27T11:38:00Z">
          <w:r w:rsidRPr="00172A6E" w:rsidDel="00172A6E">
            <w:rPr>
              <w:lang w:val="en-US"/>
            </w:rPr>
            <w:delText xml:space="preserve">, the </w:delText>
          </w:r>
          <w:r w:rsidRPr="00172A6E" w:rsidDel="00172A6E">
            <w:rPr>
              <w:i/>
              <w:lang w:val="en-US"/>
            </w:rPr>
            <w:delText>Common Name</w:delText>
          </w:r>
          <w:r w:rsidRPr="00172A6E" w:rsidDel="00172A6E">
            <w:rPr>
              <w:lang w:val="en-US"/>
            </w:rPr>
            <w:delText xml:space="preserve"> </w:delText>
          </w:r>
        </w:del>
        <w:r w:rsidRPr="00172A6E">
          <w:rPr>
            <w:lang w:val="en-US"/>
          </w:rPr>
          <w:t>and</w:t>
        </w:r>
        <w:proofErr w:type="spellEnd"/>
        <w:r w:rsidRPr="00172A6E">
          <w:rPr>
            <w:lang w:val="en-US"/>
          </w:rPr>
          <w:t xml:space="preserve"> the </w:t>
        </w:r>
        <w:r w:rsidRPr="00172A6E">
          <w:rPr>
            <w:i/>
            <w:lang w:val="en-US"/>
          </w:rPr>
          <w:t xml:space="preserve">Sex </w:t>
        </w:r>
        <w:r w:rsidRPr="00172A6E">
          <w:rPr>
            <w:lang w:val="en-US"/>
          </w:rPr>
          <w:t xml:space="preserve">field with the </w:t>
        </w:r>
        <w:proofErr w:type="spellStart"/>
        <w:r w:rsidRPr="00172A6E">
          <w:rPr>
            <w:i/>
            <w:lang w:val="en-US"/>
          </w:rPr>
          <w:t>patientBirthDate</w:t>
        </w:r>
        <w:proofErr w:type="spellEnd"/>
        <w:r w:rsidRPr="00172A6E">
          <w:rPr>
            <w:lang w:val="en-US"/>
          </w:rPr>
          <w:t xml:space="preserve"> element, </w:t>
        </w:r>
        <w:del w:id="182" w:author="Ines Fakhfakh" w:date="2017-04-27T11:39:00Z">
          <w:r w:rsidRPr="00172A6E" w:rsidDel="00357213">
            <w:rPr>
              <w:lang w:val="en-US"/>
            </w:rPr>
            <w:delText xml:space="preserve">the </w:delText>
          </w:r>
          <w:r w:rsidRPr="00357213" w:rsidDel="00357213">
            <w:rPr>
              <w:i/>
              <w:lang w:val="en-US"/>
            </w:rPr>
            <w:delText>patientID</w:delText>
          </w:r>
          <w:r w:rsidRPr="00357213" w:rsidDel="00357213">
            <w:rPr>
              <w:lang w:val="en-US"/>
            </w:rPr>
            <w:delText xml:space="preserve"> element </w:delText>
          </w:r>
        </w:del>
        <w:r w:rsidRPr="00357213">
          <w:rPr>
            <w:lang w:val="en-US"/>
          </w:rPr>
          <w:t xml:space="preserve">and the </w:t>
        </w:r>
        <w:proofErr w:type="spellStart"/>
        <w:r w:rsidRPr="00357213">
          <w:rPr>
            <w:i/>
            <w:lang w:val="en-US"/>
          </w:rPr>
          <w:t>patientSex</w:t>
        </w:r>
        <w:proofErr w:type="spellEnd"/>
        <w:r w:rsidRPr="00357213">
          <w:rPr>
            <w:lang w:val="en-US"/>
          </w:rPr>
          <w:t xml:space="preserve"> element in the upload-job.xml </w:t>
        </w:r>
        <w:proofErr w:type="spellStart"/>
        <w:r w:rsidRPr="00357213">
          <w:rPr>
            <w:lang w:val="en-US"/>
          </w:rPr>
          <w:t>file.</w:t>
        </w:r>
      </w:moveTo>
    </w:p>
    <w:moveToRangeEnd w:id="179"/>
    <w:p w14:paraId="24554240" w14:textId="4015A04E" w:rsidR="00D01A03" w:rsidRDefault="00D01A03" w:rsidP="009745D8">
      <w:pPr>
        <w:pStyle w:val="Paragraphedeliste"/>
        <w:numPr>
          <w:ilvl w:val="0"/>
          <w:numId w:val="13"/>
        </w:numPr>
        <w:rPr>
          <w:lang w:val="en-US"/>
        </w:rPr>
      </w:pPr>
      <w:ins w:id="183" w:author="Ines Fakhfakh" w:date="2017-04-27T11:34:00Z">
        <w:r>
          <w:rPr>
            <w:lang w:val="en-US"/>
          </w:rPr>
          <w:t>Ask</w:t>
        </w:r>
        <w:proofErr w:type="spellEnd"/>
        <w:r>
          <w:rPr>
            <w:lang w:val="en-US"/>
          </w:rPr>
          <w:t xml:space="preserve"> user to </w:t>
        </w:r>
      </w:ins>
      <w:ins w:id="184" w:author="Ines Fakhfakh" w:date="2017-04-27T11:36:00Z">
        <w:r w:rsidR="005D5F7F">
          <w:rPr>
            <w:lang w:val="en-US"/>
          </w:rPr>
          <w:t>define a new common name</w:t>
        </w:r>
      </w:ins>
    </w:p>
    <w:p w14:paraId="6011304D" w14:textId="02A6A2A3" w:rsidR="001F2648" w:rsidRDefault="001F2648" w:rsidP="009745D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Store the PHK calculated by the SU in the database of the SHS.</w:t>
      </w:r>
    </w:p>
    <w:p w14:paraId="2B464F74" w14:textId="11DDFDE4" w:rsidR="008017F1" w:rsidDel="00CA5286" w:rsidRDefault="008017F1" w:rsidP="008017F1">
      <w:pPr>
        <w:pStyle w:val="Paragraphedeliste"/>
        <w:numPr>
          <w:ilvl w:val="0"/>
          <w:numId w:val="13"/>
        </w:numPr>
        <w:rPr>
          <w:moveFrom w:id="185" w:author="Ines Fakhfakh" w:date="2017-04-27T11:37:00Z"/>
          <w:lang w:val="en-US"/>
        </w:rPr>
      </w:pPr>
      <w:moveFromRangeStart w:id="186" w:author="Ines Fakhfakh" w:date="2017-04-27T11:37:00Z" w:name="move481056404"/>
      <w:moveFrom w:id="187" w:author="Ines Fakhfakh" w:date="2017-04-27T11:37:00Z">
        <w:r w:rsidDel="00CA5286">
          <w:rPr>
            <w:lang w:val="en-US"/>
          </w:rPr>
          <w:t xml:space="preserve">Prefill the </w:t>
        </w:r>
        <w:r w:rsidRPr="00456A14" w:rsidDel="00CA5286">
          <w:rPr>
            <w:i/>
            <w:lang w:val="en-US"/>
          </w:rPr>
          <w:t>Birth Date</w:t>
        </w:r>
        <w:r w:rsidDel="00CA5286">
          <w:rPr>
            <w:lang w:val="en-US"/>
          </w:rPr>
          <w:t xml:space="preserve">, the </w:t>
        </w:r>
        <w:r w:rsidRPr="00456A14" w:rsidDel="00CA5286">
          <w:rPr>
            <w:i/>
            <w:lang w:val="en-US"/>
          </w:rPr>
          <w:t>Common Name</w:t>
        </w:r>
        <w:r w:rsidDel="00CA5286">
          <w:rPr>
            <w:lang w:val="en-US"/>
          </w:rPr>
          <w:t xml:space="preserve"> and the </w:t>
        </w:r>
        <w:r w:rsidRPr="00456A14" w:rsidDel="00CA5286">
          <w:rPr>
            <w:i/>
            <w:lang w:val="en-US"/>
          </w:rPr>
          <w:t xml:space="preserve">Sex </w:t>
        </w:r>
        <w:r w:rsidDel="00CA5286">
          <w:rPr>
            <w:lang w:val="en-US"/>
          </w:rPr>
          <w:t xml:space="preserve">field with the </w:t>
        </w:r>
        <w:r w:rsidRPr="00456A14" w:rsidDel="00CA5286">
          <w:rPr>
            <w:i/>
            <w:lang w:val="en-US"/>
          </w:rPr>
          <w:t>patientBirthDate</w:t>
        </w:r>
        <w:r w:rsidDel="00CA5286">
          <w:rPr>
            <w:lang w:val="en-US"/>
          </w:rPr>
          <w:t xml:space="preserve"> element, the </w:t>
        </w:r>
        <w:r w:rsidRPr="00456A14" w:rsidDel="00CA5286">
          <w:rPr>
            <w:i/>
            <w:lang w:val="en-US"/>
          </w:rPr>
          <w:t>patientID</w:t>
        </w:r>
        <w:r w:rsidDel="00CA5286">
          <w:rPr>
            <w:lang w:val="en-US"/>
          </w:rPr>
          <w:t xml:space="preserve"> element and the </w:t>
        </w:r>
        <w:r w:rsidRPr="00456A14" w:rsidDel="00CA5286">
          <w:rPr>
            <w:i/>
            <w:lang w:val="en-US"/>
          </w:rPr>
          <w:t>patientSex</w:t>
        </w:r>
        <w:r w:rsidDel="00CA5286">
          <w:rPr>
            <w:lang w:val="en-US"/>
          </w:rPr>
          <w:t xml:space="preserve"> element in the upload-job.xml file.</w:t>
        </w:r>
      </w:moveFrom>
    </w:p>
    <w:moveFromRangeEnd w:id="186"/>
    <w:p w14:paraId="727A6770" w14:textId="7777FEC9" w:rsidR="00D51EBA" w:rsidRDefault="00D51EBA" w:rsidP="005B013B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the Case #2 of the Case A:</w:t>
      </w:r>
    </w:p>
    <w:p w14:paraId="5CDF2414" w14:textId="4B079B90" w:rsidR="00D51EBA" w:rsidDel="00B576F9" w:rsidRDefault="00D51EBA" w:rsidP="00D51EBA">
      <w:pPr>
        <w:pStyle w:val="Paragraphedeliste"/>
        <w:numPr>
          <w:ilvl w:val="0"/>
          <w:numId w:val="15"/>
        </w:numPr>
        <w:rPr>
          <w:moveFrom w:id="188" w:author="Ines Fakhfakh" w:date="2017-04-27T11:43:00Z"/>
          <w:lang w:val="en-US"/>
        </w:rPr>
      </w:pPr>
      <w:moveFromRangeStart w:id="189" w:author="Ines Fakhfakh" w:date="2017-04-27T11:43:00Z" w:name="move481056742"/>
      <w:moveFrom w:id="190" w:author="Ines Fakhfakh" w:date="2017-04-27T11:43:00Z">
        <w:r w:rsidDel="00B576F9">
          <w:rPr>
            <w:lang w:val="en-US"/>
          </w:rPr>
          <w:t>Display a warning “</w:t>
        </w:r>
        <w:r w:rsidRPr="00D51EBA" w:rsidDel="00B576F9">
          <w:rPr>
            <w:i/>
            <w:lang w:val="en-GB"/>
          </w:rPr>
          <w:t>Are you sure the patient identifier is correct? There exists already one in the database, please change the common name</w:t>
        </w:r>
        <w:r w:rsidDel="00B576F9">
          <w:rPr>
            <w:lang w:val="en-US"/>
          </w:rPr>
          <w:t>”;</w:t>
        </w:r>
      </w:moveFrom>
    </w:p>
    <w:moveFromRangeEnd w:id="189"/>
    <w:p w14:paraId="7888D8BC" w14:textId="480D644B" w:rsidR="00D51EBA" w:rsidRDefault="00D51EBA" w:rsidP="00D51EBA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>Disable the subject selection tab and show the subject creation page;</w:t>
      </w:r>
    </w:p>
    <w:p w14:paraId="17F46CE9" w14:textId="77777777" w:rsidR="00B576F9" w:rsidRDefault="00D51EBA" w:rsidP="00B576F9">
      <w:pPr>
        <w:pStyle w:val="Paragraphedeliste"/>
        <w:numPr>
          <w:ilvl w:val="1"/>
          <w:numId w:val="6"/>
        </w:numPr>
        <w:ind w:left="1416"/>
        <w:rPr>
          <w:ins w:id="191" w:author="Ines Fakhfakh" w:date="2017-04-27T11:43:00Z"/>
          <w:lang w:val="en-US"/>
        </w:rPr>
        <w:pPrChange w:id="192" w:author="Ines Fakhfakh" w:date="2017-04-27T11:43:00Z">
          <w:pPr>
            <w:pStyle w:val="Paragraphedeliste"/>
            <w:numPr>
              <w:numId w:val="6"/>
            </w:numPr>
            <w:ind w:hanging="360"/>
          </w:pPr>
        </w:pPrChange>
      </w:pPr>
      <w:r>
        <w:rPr>
          <w:lang w:val="en-US"/>
        </w:rPr>
        <w:t xml:space="preserve">Preselect internally </w:t>
      </w:r>
      <w:r w:rsidRPr="00EB4B7C">
        <w:rPr>
          <w:lang w:val="en-US"/>
        </w:rPr>
        <w:t>the “</w:t>
      </w:r>
      <w:r w:rsidRPr="00255F25">
        <w:rPr>
          <w:lang w:val="en-US"/>
        </w:rPr>
        <w:t>Is the subject already anonymized?”</w:t>
      </w:r>
      <w:r w:rsidRPr="00EB4B7C">
        <w:rPr>
          <w:lang w:val="en-US"/>
        </w:rPr>
        <w:t xml:space="preserve"> option</w:t>
      </w:r>
      <w:r>
        <w:rPr>
          <w:lang w:val="en-US"/>
        </w:rPr>
        <w:t xml:space="preserve"> </w:t>
      </w:r>
      <w:r w:rsidRPr="00EB4B7C">
        <w:rPr>
          <w:lang w:val="en-US"/>
        </w:rPr>
        <w:t>as “</w:t>
      </w:r>
      <w:r w:rsidRPr="00255F25">
        <w:rPr>
          <w:lang w:val="en-US"/>
        </w:rPr>
        <w:t>yes</w:t>
      </w:r>
      <w:r>
        <w:rPr>
          <w:lang w:val="en-US"/>
        </w:rPr>
        <w:t>” and do not display it;</w:t>
      </w:r>
      <w:r w:rsidRPr="00255F25">
        <w:rPr>
          <w:lang w:val="en-US"/>
        </w:rPr>
        <w:t xml:space="preserve"> </w:t>
      </w:r>
    </w:p>
    <w:p w14:paraId="3C9886A1" w14:textId="1702F76C" w:rsidR="00B576F9" w:rsidRPr="00B576F9" w:rsidRDefault="00B576F9" w:rsidP="00B576F9">
      <w:pPr>
        <w:pStyle w:val="Paragraphedeliste"/>
        <w:numPr>
          <w:ilvl w:val="1"/>
          <w:numId w:val="6"/>
        </w:numPr>
        <w:ind w:left="1416"/>
        <w:rPr>
          <w:moveTo w:id="193" w:author="Ines Fakhfakh" w:date="2017-04-27T11:43:00Z"/>
          <w:lang w:val="en-US"/>
        </w:rPr>
        <w:pPrChange w:id="194" w:author="Ines Fakhfakh" w:date="2017-04-27T11:43:00Z">
          <w:pPr>
            <w:pStyle w:val="Paragraphedeliste"/>
            <w:numPr>
              <w:numId w:val="6"/>
            </w:numPr>
            <w:ind w:hanging="360"/>
          </w:pPr>
        </w:pPrChange>
      </w:pPr>
      <w:moveToRangeStart w:id="195" w:author="Ines Fakhfakh" w:date="2017-04-27T11:43:00Z" w:name="move481056742"/>
      <w:moveTo w:id="196" w:author="Ines Fakhfakh" w:date="2017-04-27T11:43:00Z">
        <w:r w:rsidRPr="00B576F9">
          <w:rPr>
            <w:lang w:val="en-US"/>
          </w:rPr>
          <w:t>Display a warning “</w:t>
        </w:r>
        <w:r w:rsidRPr="00B576F9">
          <w:rPr>
            <w:i/>
            <w:lang w:val="en-GB"/>
            <w:rPrChange w:id="197" w:author="Ines Fakhfakh" w:date="2017-04-27T11:43:00Z">
              <w:rPr>
                <w:lang w:val="en-GB"/>
              </w:rPr>
            </w:rPrChange>
          </w:rPr>
          <w:t>Are you sure the patient identifier is correct? There exists already one in the database, please change the common name</w:t>
        </w:r>
        <w:r w:rsidRPr="00B576F9">
          <w:rPr>
            <w:lang w:val="en-US"/>
          </w:rPr>
          <w:t>”;</w:t>
        </w:r>
      </w:moveTo>
    </w:p>
    <w:moveToRangeEnd w:id="195"/>
    <w:p w14:paraId="2A2060E8" w14:textId="37325BCE" w:rsidR="00D51EBA" w:rsidRDefault="00D51EBA" w:rsidP="00D51EBA">
      <w:pPr>
        <w:pStyle w:val="Paragraphedeliste"/>
        <w:numPr>
          <w:ilvl w:val="1"/>
          <w:numId w:val="6"/>
        </w:numPr>
        <w:ind w:left="1416"/>
        <w:rPr>
          <w:lang w:val="en-US"/>
        </w:rPr>
      </w:pPr>
      <w:r>
        <w:rPr>
          <w:lang w:val="en-US"/>
        </w:rPr>
        <w:t xml:space="preserve">Let the user change the </w:t>
      </w:r>
      <w:r w:rsidRPr="00D51EBA">
        <w:rPr>
          <w:i/>
          <w:lang w:val="en-US"/>
        </w:rPr>
        <w:t>Common Name</w:t>
      </w:r>
      <w:r>
        <w:rPr>
          <w:lang w:val="en-US"/>
        </w:rPr>
        <w:t>;</w:t>
      </w:r>
    </w:p>
    <w:p w14:paraId="21F8B82B" w14:textId="3D0FA95B" w:rsidR="00D51EBA" w:rsidDel="00B576F9" w:rsidRDefault="00D51EBA" w:rsidP="00D51EBA">
      <w:pPr>
        <w:pStyle w:val="Paragraphedeliste"/>
        <w:numPr>
          <w:ilvl w:val="1"/>
          <w:numId w:val="6"/>
        </w:numPr>
        <w:ind w:left="1416"/>
        <w:rPr>
          <w:del w:id="198" w:author="Ines Fakhfakh" w:date="2017-04-27T11:43:00Z"/>
          <w:lang w:val="en-US"/>
        </w:rPr>
      </w:pPr>
      <w:del w:id="199" w:author="Ines Fakhfakh" w:date="2017-04-27T11:43:00Z">
        <w:r w:rsidDel="00B576F9">
          <w:rPr>
            <w:lang w:val="en-US"/>
          </w:rPr>
          <w:delText xml:space="preserve">If the user changes other fields like the birth date, recalculate </w:delText>
        </w:r>
        <w:r w:rsidR="00353274" w:rsidDel="00B576F9">
          <w:rPr>
            <w:lang w:val="en-US"/>
          </w:rPr>
          <w:delText>and store the PHK in the SHS;</w:delText>
        </w:r>
      </w:del>
    </w:p>
    <w:p w14:paraId="42CA1E84" w14:textId="78AED896" w:rsidR="00353274" w:rsidRPr="008017F1" w:rsidDel="00B576F9" w:rsidRDefault="00353274" w:rsidP="00D51EBA">
      <w:pPr>
        <w:pStyle w:val="Paragraphedeliste"/>
        <w:numPr>
          <w:ilvl w:val="1"/>
          <w:numId w:val="6"/>
        </w:numPr>
        <w:ind w:left="1416"/>
        <w:rPr>
          <w:del w:id="200" w:author="Ines Fakhfakh" w:date="2017-04-27T11:43:00Z"/>
          <w:lang w:val="en-US"/>
        </w:rPr>
      </w:pPr>
      <w:del w:id="201" w:author="Ines Fakhfakh" w:date="2017-04-27T11:43:00Z">
        <w:r w:rsidDel="00B576F9">
          <w:rPr>
            <w:lang w:val="en-US"/>
          </w:rPr>
          <w:delText>Re-anonymize the Dicom files with the new Common Name.</w:delText>
        </w:r>
      </w:del>
    </w:p>
    <w:p w14:paraId="3B806772" w14:textId="77777777" w:rsidR="00D51EBA" w:rsidRDefault="00D51EBA" w:rsidP="00D51EBA">
      <w:pPr>
        <w:pStyle w:val="Paragraphedeliste"/>
        <w:rPr>
          <w:lang w:val="en-US"/>
        </w:rPr>
      </w:pPr>
    </w:p>
    <w:p w14:paraId="4E6BB0B7" w14:textId="3E4F8BB3" w:rsidR="005B013B" w:rsidDel="0072776F" w:rsidRDefault="00576A43" w:rsidP="005B013B">
      <w:pPr>
        <w:pStyle w:val="Paragraphedeliste"/>
        <w:numPr>
          <w:ilvl w:val="0"/>
          <w:numId w:val="6"/>
        </w:numPr>
        <w:rPr>
          <w:del w:id="202" w:author="Ines Fakhfakh" w:date="2017-04-27T11:44:00Z"/>
          <w:lang w:val="en-US"/>
        </w:rPr>
      </w:pPr>
      <w:del w:id="203" w:author="Ines Fakhfakh" w:date="2017-04-27T11:44:00Z">
        <w:r w:rsidDel="0072776F">
          <w:rPr>
            <w:lang w:val="en-US"/>
          </w:rPr>
          <w:delText>For the Case #</w:delText>
        </w:r>
        <w:r w:rsidRPr="005B013B" w:rsidDel="0072776F">
          <w:rPr>
            <w:lang w:val="en-US"/>
          </w:rPr>
          <w:delText>3 of the Case A</w:delText>
        </w:r>
        <w:r w:rsidDel="0072776F">
          <w:rPr>
            <w:lang w:val="en-US"/>
          </w:rPr>
          <w:delText>:</w:delText>
        </w:r>
      </w:del>
    </w:p>
    <w:p w14:paraId="2B41BEAF" w14:textId="12D7AD46" w:rsidR="00576A43" w:rsidRPr="00576A43" w:rsidDel="0072776F" w:rsidRDefault="00576A43" w:rsidP="00576A43">
      <w:pPr>
        <w:ind w:left="720"/>
        <w:rPr>
          <w:del w:id="204" w:author="Ines Fakhfakh" w:date="2017-04-27T11:44:00Z"/>
          <w:lang w:val="en-US"/>
        </w:rPr>
      </w:pPr>
      <w:del w:id="205" w:author="Ines Fakhfakh" w:date="2017-04-27T11:44:00Z">
        <w:r w:rsidDel="0072776F">
          <w:rPr>
            <w:lang w:val="en-US"/>
          </w:rPr>
          <w:delText>Display a warning “</w:delText>
        </w:r>
        <w:r w:rsidRPr="00576A43" w:rsidDel="0072776F">
          <w:rPr>
            <w:i/>
            <w:lang w:val="en-GB"/>
          </w:rPr>
          <w:delText>There already exists another subject in the database with the same hash key. Do you want to choose this subject?</w:delText>
        </w:r>
        <w:r w:rsidDel="0072776F">
          <w:rPr>
            <w:lang w:val="en-GB"/>
          </w:rPr>
          <w:delText xml:space="preserve">” with a radio button to choose. </w:delText>
        </w:r>
      </w:del>
    </w:p>
    <w:p w14:paraId="7CB91705" w14:textId="7D05585D" w:rsidR="00576A43" w:rsidRPr="00576A43" w:rsidDel="0072776F" w:rsidRDefault="00576A43" w:rsidP="00576A43">
      <w:pPr>
        <w:ind w:firstLine="708"/>
        <w:rPr>
          <w:del w:id="206" w:author="Ines Fakhfakh" w:date="2017-04-27T11:44:00Z"/>
          <w:lang w:val="en-US"/>
        </w:rPr>
      </w:pPr>
      <w:del w:id="207" w:author="Ines Fakhfakh" w:date="2017-04-27T11:44:00Z">
        <w:r w:rsidRPr="00576A43" w:rsidDel="0072776F">
          <w:rPr>
            <w:lang w:val="en-US"/>
          </w:rPr>
          <w:delText>If “yes” is chosen:</w:delText>
        </w:r>
      </w:del>
    </w:p>
    <w:p w14:paraId="6FF6B486" w14:textId="2FC84423" w:rsidR="00576A43" w:rsidDel="0072776F" w:rsidRDefault="00576A43" w:rsidP="00576A43">
      <w:pPr>
        <w:pStyle w:val="Paragraphedeliste"/>
        <w:numPr>
          <w:ilvl w:val="1"/>
          <w:numId w:val="6"/>
        </w:numPr>
        <w:ind w:left="1416"/>
        <w:rPr>
          <w:del w:id="208" w:author="Ines Fakhfakh" w:date="2017-04-27T11:44:00Z"/>
          <w:lang w:val="en-US"/>
        </w:rPr>
      </w:pPr>
      <w:del w:id="209" w:author="Ines Fakhfakh" w:date="2017-04-27T11:44:00Z">
        <w:r w:rsidRPr="00576A43" w:rsidDel="0072776F">
          <w:rPr>
            <w:lang w:val="en-US"/>
          </w:rPr>
          <w:delText>Preselect the user already existing</w:delText>
        </w:r>
        <w:r w:rsidDel="0072776F">
          <w:rPr>
            <w:lang w:val="en-US"/>
          </w:rPr>
          <w:delText>;</w:delText>
        </w:r>
      </w:del>
    </w:p>
    <w:p w14:paraId="77AA111B" w14:textId="38657681" w:rsidR="00576A43" w:rsidDel="0072776F" w:rsidRDefault="00576A43" w:rsidP="00576A43">
      <w:pPr>
        <w:pStyle w:val="Paragraphedeliste"/>
        <w:numPr>
          <w:ilvl w:val="1"/>
          <w:numId w:val="6"/>
        </w:numPr>
        <w:ind w:left="1416"/>
        <w:rPr>
          <w:del w:id="210" w:author="Ines Fakhfakh" w:date="2017-04-27T11:44:00Z"/>
          <w:lang w:val="en-US"/>
        </w:rPr>
      </w:pPr>
      <w:del w:id="211" w:author="Ines Fakhfakh" w:date="2017-04-27T11:44:00Z">
        <w:r w:rsidDel="0072776F">
          <w:rPr>
            <w:lang w:val="en-US"/>
          </w:rPr>
          <w:delText xml:space="preserve">Replace the </w:delText>
        </w:r>
        <w:r w:rsidRPr="00576A43" w:rsidDel="0072776F">
          <w:rPr>
            <w:i/>
            <w:lang w:val="en-US"/>
          </w:rPr>
          <w:delText>Common Name</w:delText>
        </w:r>
        <w:r w:rsidDel="0072776F">
          <w:rPr>
            <w:lang w:val="en-US"/>
          </w:rPr>
          <w:delText xml:space="preserve"> with the one existing;</w:delText>
        </w:r>
      </w:del>
    </w:p>
    <w:p w14:paraId="2965E1E9" w14:textId="08C8D2FB" w:rsidR="00576A43" w:rsidDel="0072776F" w:rsidRDefault="00576A43" w:rsidP="00576A43">
      <w:pPr>
        <w:pStyle w:val="Paragraphedeliste"/>
        <w:numPr>
          <w:ilvl w:val="1"/>
          <w:numId w:val="6"/>
        </w:numPr>
        <w:ind w:left="1416"/>
        <w:rPr>
          <w:del w:id="212" w:author="Ines Fakhfakh" w:date="2017-04-27T11:44:00Z"/>
          <w:lang w:val="en-US"/>
        </w:rPr>
      </w:pPr>
      <w:del w:id="213" w:author="Ines Fakhfakh" w:date="2017-04-27T11:44:00Z">
        <w:r w:rsidDel="0072776F">
          <w:rPr>
            <w:lang w:val="en-US"/>
          </w:rPr>
          <w:delText>Re-anonymize the Dicom files with the new Common Name.</w:delText>
        </w:r>
      </w:del>
    </w:p>
    <w:p w14:paraId="010CF166" w14:textId="4A1E216A" w:rsidR="00576A43" w:rsidDel="0072776F" w:rsidRDefault="00576A43" w:rsidP="00576A43">
      <w:pPr>
        <w:ind w:left="708"/>
        <w:rPr>
          <w:del w:id="214" w:author="Ines Fakhfakh" w:date="2017-04-27T11:44:00Z"/>
          <w:lang w:val="en-US"/>
        </w:rPr>
      </w:pPr>
      <w:del w:id="215" w:author="Ines Fakhfakh" w:date="2017-04-27T11:44:00Z">
        <w:r w:rsidDel="0072776F">
          <w:rPr>
            <w:lang w:val="en-US"/>
          </w:rPr>
          <w:delText>If “no” is chosen:</w:delText>
        </w:r>
      </w:del>
    </w:p>
    <w:p w14:paraId="4144D6C5" w14:textId="1A5B4428" w:rsidR="00576A43" w:rsidDel="0072776F" w:rsidRDefault="00576A43" w:rsidP="00255F25">
      <w:pPr>
        <w:pStyle w:val="Paragraphedeliste"/>
        <w:numPr>
          <w:ilvl w:val="1"/>
          <w:numId w:val="6"/>
        </w:numPr>
        <w:ind w:left="1416"/>
        <w:rPr>
          <w:del w:id="216" w:author="Ines Fakhfakh" w:date="2017-04-27T11:44:00Z"/>
          <w:lang w:val="en-US"/>
        </w:rPr>
      </w:pPr>
      <w:del w:id="217" w:author="Ines Fakhfakh" w:date="2017-04-27T11:44:00Z">
        <w:r w:rsidDel="0072776F">
          <w:rPr>
            <w:lang w:val="en-US"/>
          </w:rPr>
          <w:delText xml:space="preserve">Disable the subject selection tab and show </w:delText>
        </w:r>
        <w:r w:rsidR="00255F25" w:rsidDel="0072776F">
          <w:rPr>
            <w:lang w:val="en-US"/>
          </w:rPr>
          <w:delText>the subject creation page;</w:delText>
        </w:r>
      </w:del>
    </w:p>
    <w:p w14:paraId="065CAB98" w14:textId="314AFCD5" w:rsidR="00255F25" w:rsidDel="0072776F" w:rsidRDefault="00255F25" w:rsidP="00255F25">
      <w:pPr>
        <w:pStyle w:val="Paragraphedeliste"/>
        <w:numPr>
          <w:ilvl w:val="1"/>
          <w:numId w:val="6"/>
        </w:numPr>
        <w:ind w:left="1416"/>
        <w:rPr>
          <w:del w:id="218" w:author="Ines Fakhfakh" w:date="2017-04-27T11:44:00Z"/>
          <w:lang w:val="en-US"/>
        </w:rPr>
      </w:pPr>
      <w:del w:id="219" w:author="Ines Fakhfakh" w:date="2017-04-27T11:44:00Z">
        <w:r w:rsidDel="0072776F">
          <w:rPr>
            <w:lang w:val="en-US"/>
          </w:rPr>
          <w:delText xml:space="preserve">Preselect internally </w:delText>
        </w:r>
        <w:r w:rsidRPr="00EB4B7C" w:rsidDel="0072776F">
          <w:rPr>
            <w:lang w:val="en-US"/>
          </w:rPr>
          <w:delText>the “</w:delText>
        </w:r>
        <w:r w:rsidRPr="00255F25" w:rsidDel="0072776F">
          <w:rPr>
            <w:lang w:val="en-US"/>
          </w:rPr>
          <w:delText>Is the subject already anonymized?”</w:delText>
        </w:r>
        <w:r w:rsidRPr="00EB4B7C" w:rsidDel="0072776F">
          <w:rPr>
            <w:lang w:val="en-US"/>
          </w:rPr>
          <w:delText xml:space="preserve"> option</w:delText>
        </w:r>
        <w:r w:rsidDel="0072776F">
          <w:rPr>
            <w:lang w:val="en-US"/>
          </w:rPr>
          <w:delText xml:space="preserve"> </w:delText>
        </w:r>
        <w:r w:rsidRPr="00EB4B7C" w:rsidDel="0072776F">
          <w:rPr>
            <w:lang w:val="en-US"/>
          </w:rPr>
          <w:delText>as “</w:delText>
        </w:r>
        <w:r w:rsidRPr="00255F25" w:rsidDel="0072776F">
          <w:rPr>
            <w:lang w:val="en-US"/>
          </w:rPr>
          <w:delText>yes</w:delText>
        </w:r>
        <w:r w:rsidDel="0072776F">
          <w:rPr>
            <w:lang w:val="en-US"/>
          </w:rPr>
          <w:delText>” and do not display it;</w:delText>
        </w:r>
        <w:r w:rsidRPr="00255F25" w:rsidDel="0072776F">
          <w:rPr>
            <w:lang w:val="en-US"/>
          </w:rPr>
          <w:delText xml:space="preserve"> </w:delText>
        </w:r>
      </w:del>
    </w:p>
    <w:p w14:paraId="0383E19B" w14:textId="084294E1" w:rsidR="00B33D0E" w:rsidDel="0072776F" w:rsidRDefault="00B33D0E" w:rsidP="00255F25">
      <w:pPr>
        <w:pStyle w:val="Paragraphedeliste"/>
        <w:numPr>
          <w:ilvl w:val="1"/>
          <w:numId w:val="6"/>
        </w:numPr>
        <w:ind w:left="1416"/>
        <w:rPr>
          <w:del w:id="220" w:author="Ines Fakhfakh" w:date="2017-04-27T11:44:00Z"/>
          <w:lang w:val="en-US"/>
        </w:rPr>
      </w:pPr>
      <w:del w:id="221" w:author="Ines Fakhfakh" w:date="2017-04-27T11:44:00Z">
        <w:r w:rsidDel="0072776F">
          <w:rPr>
            <w:lang w:val="en-US"/>
          </w:rPr>
          <w:delText>Let the user correct the first name, the last name or the birth date of the subject;</w:delText>
        </w:r>
      </w:del>
    </w:p>
    <w:p w14:paraId="71F29B8B" w14:textId="713B21AC" w:rsidR="00B33D0E" w:rsidRPr="008017F1" w:rsidDel="0072776F" w:rsidRDefault="00B33D0E" w:rsidP="00255F25">
      <w:pPr>
        <w:pStyle w:val="Paragraphedeliste"/>
        <w:numPr>
          <w:ilvl w:val="1"/>
          <w:numId w:val="6"/>
        </w:numPr>
        <w:ind w:left="1416"/>
        <w:rPr>
          <w:del w:id="222" w:author="Ines Fakhfakh" w:date="2017-04-27T11:44:00Z"/>
          <w:lang w:val="en-US"/>
        </w:rPr>
      </w:pPr>
      <w:del w:id="223" w:author="Ines Fakhfakh" w:date="2017-04-27T11:44:00Z">
        <w:r w:rsidDel="0072776F">
          <w:rPr>
            <w:lang w:val="en-US"/>
          </w:rPr>
          <w:delText>Recalculate and store the PHK in the SHS;</w:delText>
        </w:r>
      </w:del>
    </w:p>
    <w:p w14:paraId="4CFEF241" w14:textId="538FCC74" w:rsidR="00255F25" w:rsidRPr="00F81299" w:rsidDel="0072776F" w:rsidRDefault="00255F25" w:rsidP="00F81299">
      <w:pPr>
        <w:pStyle w:val="Paragraphedeliste"/>
        <w:numPr>
          <w:ilvl w:val="1"/>
          <w:numId w:val="6"/>
        </w:numPr>
        <w:ind w:left="1416"/>
        <w:rPr>
          <w:del w:id="224" w:author="Ines Fakhfakh" w:date="2017-04-27T11:44:00Z"/>
          <w:lang w:val="en-US"/>
        </w:rPr>
      </w:pPr>
      <w:del w:id="225" w:author="Ines Fakhfakh" w:date="2017-04-27T11:44:00Z">
        <w:r w:rsidDel="0072776F">
          <w:rPr>
            <w:lang w:val="en-US"/>
          </w:rPr>
          <w:delText xml:space="preserve">If </w:delText>
        </w:r>
        <w:r w:rsidR="00B33D0E" w:rsidDel="0072776F">
          <w:rPr>
            <w:lang w:val="en-US"/>
          </w:rPr>
          <w:delText>the Common Name is changed, re-anonymize the Dicom files with the new Common Name.</w:delText>
        </w:r>
      </w:del>
    </w:p>
    <w:p w14:paraId="1D8C4442" w14:textId="77777777" w:rsidR="000D06E6" w:rsidRPr="00A90F68" w:rsidRDefault="000360F4" w:rsidP="000360F4">
      <w:pPr>
        <w:pStyle w:val="Paragraphedeliste"/>
        <w:numPr>
          <w:ilvl w:val="0"/>
          <w:numId w:val="6"/>
        </w:numPr>
        <w:rPr>
          <w:lang w:val="en-US"/>
        </w:rPr>
      </w:pPr>
      <w:r w:rsidRPr="00A90F68">
        <w:rPr>
          <w:lang w:val="en-US"/>
        </w:rPr>
        <w:t xml:space="preserve">For the Case D: </w:t>
      </w:r>
    </w:p>
    <w:p w14:paraId="22D4910D" w14:textId="65CD6C4D" w:rsidR="00ED327D" w:rsidRPr="00A90F68" w:rsidRDefault="00ED327D" w:rsidP="00ED327D">
      <w:pPr>
        <w:pStyle w:val="Paragraphedeliste"/>
        <w:numPr>
          <w:ilvl w:val="1"/>
          <w:numId w:val="6"/>
        </w:numPr>
        <w:rPr>
          <w:lang w:val="en-US"/>
        </w:rPr>
      </w:pPr>
      <w:r w:rsidRPr="00A90F68">
        <w:rPr>
          <w:lang w:val="en-US"/>
        </w:rPr>
        <w:t>Disable the “Is the subject already anonymized?” choice;</w:t>
      </w:r>
    </w:p>
    <w:p w14:paraId="29234E3A" w14:textId="06A991D1" w:rsidR="000D06E6" w:rsidRPr="00A90F68" w:rsidRDefault="00ED327D" w:rsidP="000D06E6">
      <w:pPr>
        <w:pStyle w:val="Paragraphedeliste"/>
        <w:numPr>
          <w:ilvl w:val="1"/>
          <w:numId w:val="6"/>
        </w:numPr>
        <w:rPr>
          <w:lang w:val="en-US"/>
        </w:rPr>
      </w:pPr>
      <w:r w:rsidRPr="00A90F68">
        <w:rPr>
          <w:lang w:val="en-US"/>
        </w:rPr>
        <w:t>A</w:t>
      </w:r>
      <w:r w:rsidR="000360F4" w:rsidRPr="00A90F68">
        <w:rPr>
          <w:lang w:val="en-US"/>
        </w:rPr>
        <w:t xml:space="preserve">dd the </w:t>
      </w:r>
      <w:r w:rsidR="000360F4" w:rsidRPr="00A90F68">
        <w:rPr>
          <w:i/>
          <w:u w:val="single"/>
          <w:lang w:val="en-US"/>
        </w:rPr>
        <w:t>Birth Name</w:t>
      </w:r>
      <w:r w:rsidR="000360F4" w:rsidRPr="00A90F68">
        <w:rPr>
          <w:lang w:val="en-US"/>
        </w:rPr>
        <w:t xml:space="preserve"> </w:t>
      </w:r>
      <w:r w:rsidRPr="00A90F68">
        <w:rPr>
          <w:lang w:val="en-US"/>
        </w:rPr>
        <w:t>and</w:t>
      </w:r>
      <w:r w:rsidR="000D06E6" w:rsidRPr="00A90F68">
        <w:rPr>
          <w:lang w:val="en-US"/>
        </w:rPr>
        <w:t xml:space="preserve"> the </w:t>
      </w:r>
      <w:r w:rsidR="00C30038" w:rsidRPr="00A90F68">
        <w:rPr>
          <w:i/>
          <w:u w:val="single"/>
          <w:lang w:val="en-US"/>
        </w:rPr>
        <w:t>Fir</w:t>
      </w:r>
      <w:r w:rsidR="000D06E6" w:rsidRPr="00A90F68">
        <w:rPr>
          <w:i/>
          <w:u w:val="single"/>
          <w:lang w:val="en-US"/>
        </w:rPr>
        <w:t>st Name</w:t>
      </w:r>
      <w:r w:rsidR="000D06E6" w:rsidRPr="00A90F68">
        <w:rPr>
          <w:lang w:val="en-US"/>
        </w:rPr>
        <w:t xml:space="preserve"> field</w:t>
      </w:r>
      <w:r w:rsidRPr="00A90F68">
        <w:rPr>
          <w:lang w:val="en-US"/>
        </w:rPr>
        <w:t>s</w:t>
      </w:r>
      <w:r w:rsidR="000D06E6" w:rsidRPr="00A90F68">
        <w:rPr>
          <w:lang w:val="en-US"/>
        </w:rPr>
        <w:t xml:space="preserve"> on the </w:t>
      </w:r>
      <w:r w:rsidRPr="00A90F68">
        <w:rPr>
          <w:lang w:val="en-US"/>
        </w:rPr>
        <w:t>interface</w:t>
      </w:r>
      <w:r w:rsidR="00A866CD" w:rsidRPr="00A90F68">
        <w:rPr>
          <w:lang w:val="en-US"/>
        </w:rPr>
        <w:t>;</w:t>
      </w:r>
    </w:p>
    <w:p w14:paraId="4A7CCE07" w14:textId="1E721ACC" w:rsidR="000360F4" w:rsidRPr="00A90F68" w:rsidRDefault="00ED327D" w:rsidP="000D06E6">
      <w:pPr>
        <w:pStyle w:val="Paragraphedeliste"/>
        <w:numPr>
          <w:ilvl w:val="1"/>
          <w:numId w:val="6"/>
        </w:numPr>
        <w:rPr>
          <w:lang w:val="en-US"/>
        </w:rPr>
      </w:pPr>
      <w:r w:rsidRPr="00A90F68">
        <w:rPr>
          <w:lang w:val="en-US"/>
        </w:rPr>
        <w:t>C</w:t>
      </w:r>
      <w:r w:rsidR="00A866CD" w:rsidRPr="00A90F68">
        <w:rPr>
          <w:lang w:val="en-US"/>
        </w:rPr>
        <w:t xml:space="preserve">alculate the </w:t>
      </w:r>
      <w:r w:rsidR="00E802F3" w:rsidRPr="00A90F68">
        <w:rPr>
          <w:lang w:val="en-US"/>
        </w:rPr>
        <w:t>PHK</w:t>
      </w:r>
      <w:r w:rsidR="00A866CD" w:rsidRPr="00A90F68">
        <w:rPr>
          <w:lang w:val="en-US"/>
        </w:rPr>
        <w:t xml:space="preserve"> </w:t>
      </w:r>
      <w:r w:rsidR="000360F4" w:rsidRPr="00A90F68">
        <w:rPr>
          <w:lang w:val="en-US"/>
        </w:rPr>
        <w:t xml:space="preserve">with the birth name, </w:t>
      </w:r>
      <w:r w:rsidR="00E802F3" w:rsidRPr="00A90F68">
        <w:rPr>
          <w:lang w:val="en-US"/>
        </w:rPr>
        <w:t xml:space="preserve">the </w:t>
      </w:r>
      <w:r w:rsidR="00C30038" w:rsidRPr="00A90F68">
        <w:rPr>
          <w:lang w:val="en-US"/>
        </w:rPr>
        <w:t>first</w:t>
      </w:r>
      <w:r w:rsidR="000360F4" w:rsidRPr="00A90F68">
        <w:rPr>
          <w:lang w:val="en-US"/>
        </w:rPr>
        <w:t xml:space="preserve"> name</w:t>
      </w:r>
      <w:r w:rsidR="00E802F3" w:rsidRPr="00A90F68">
        <w:rPr>
          <w:lang w:val="en-US"/>
        </w:rPr>
        <w:t xml:space="preserve"> and the birth date</w:t>
      </w:r>
      <w:r w:rsidR="00A866CD" w:rsidRPr="00A90F68">
        <w:rPr>
          <w:lang w:val="en-US"/>
        </w:rPr>
        <w:t>;</w:t>
      </w:r>
    </w:p>
    <w:p w14:paraId="68AEB6BF" w14:textId="4E2E24AA" w:rsidR="00A2535A" w:rsidRPr="00A90F68" w:rsidRDefault="00A2535A" w:rsidP="000D06E6">
      <w:pPr>
        <w:pStyle w:val="Paragraphedeliste"/>
        <w:numPr>
          <w:ilvl w:val="1"/>
          <w:numId w:val="6"/>
        </w:numPr>
        <w:rPr>
          <w:lang w:val="en-US"/>
        </w:rPr>
      </w:pPr>
      <w:r w:rsidRPr="00A90F68">
        <w:rPr>
          <w:lang w:val="en-US"/>
        </w:rPr>
        <w:t xml:space="preserve">Store the PHK and anonymize the </w:t>
      </w:r>
      <w:proofErr w:type="spellStart"/>
      <w:r w:rsidRPr="00A90F68">
        <w:rPr>
          <w:lang w:val="en-US"/>
        </w:rPr>
        <w:t>Dicom</w:t>
      </w:r>
      <w:proofErr w:type="spellEnd"/>
      <w:r w:rsidRPr="00A90F68">
        <w:rPr>
          <w:lang w:val="en-US"/>
        </w:rPr>
        <w:t xml:space="preserve"> files with the PHK;</w:t>
      </w:r>
    </w:p>
    <w:p w14:paraId="7D7A1EFA" w14:textId="3C6C25C0" w:rsidR="00A866CD" w:rsidRPr="00A90F68" w:rsidRDefault="00A2535A" w:rsidP="000D06E6">
      <w:pPr>
        <w:pStyle w:val="Paragraphedeliste"/>
        <w:numPr>
          <w:ilvl w:val="1"/>
          <w:numId w:val="6"/>
        </w:numPr>
        <w:rPr>
          <w:lang w:val="en-US"/>
        </w:rPr>
      </w:pPr>
      <w:r w:rsidRPr="00A90F68">
        <w:rPr>
          <w:lang w:val="en-US"/>
        </w:rPr>
        <w:t>Int</w:t>
      </w:r>
      <w:r w:rsidR="007A3212" w:rsidRPr="00A90F68">
        <w:rPr>
          <w:lang w:val="en-US"/>
        </w:rPr>
        <w:t xml:space="preserve">egrate </w:t>
      </w:r>
      <w:proofErr w:type="spellStart"/>
      <w:r w:rsidR="007A3212" w:rsidRPr="00A90F68">
        <w:rPr>
          <w:lang w:val="en-US"/>
        </w:rPr>
        <w:t>Pseudonymus</w:t>
      </w:r>
      <w:proofErr w:type="spellEnd"/>
      <w:r w:rsidR="007A3212" w:rsidRPr="00A90F68">
        <w:rPr>
          <w:lang w:val="en-US"/>
        </w:rPr>
        <w:t xml:space="preserve"> in the SHS and</w:t>
      </w:r>
      <w:r w:rsidRPr="00A90F68">
        <w:rPr>
          <w:lang w:val="en-US"/>
        </w:rPr>
        <w:t xml:space="preserve"> calculate the 10 hash values;</w:t>
      </w:r>
    </w:p>
    <w:p w14:paraId="5B416739" w14:textId="5B778357" w:rsidR="00A2535A" w:rsidRPr="00A90F68" w:rsidRDefault="00A2535A" w:rsidP="000D06E6">
      <w:pPr>
        <w:pStyle w:val="Paragraphedeliste"/>
        <w:numPr>
          <w:ilvl w:val="1"/>
          <w:numId w:val="6"/>
        </w:numPr>
        <w:rPr>
          <w:lang w:val="en-US"/>
        </w:rPr>
      </w:pPr>
      <w:r w:rsidRPr="00A90F68">
        <w:rPr>
          <w:lang w:val="en-US"/>
        </w:rPr>
        <w:lastRenderedPageBreak/>
        <w:t xml:space="preserve">Store the 10 hash values in the </w:t>
      </w:r>
      <w:proofErr w:type="spellStart"/>
      <w:r w:rsidRPr="00A90F68">
        <w:rPr>
          <w:lang w:val="en-US"/>
        </w:rPr>
        <w:t>PseudonymusHashValues</w:t>
      </w:r>
      <w:proofErr w:type="spellEnd"/>
      <w:r w:rsidRPr="00A90F68">
        <w:rPr>
          <w:lang w:val="en-US"/>
        </w:rPr>
        <w:t xml:space="preserve"> table.</w:t>
      </w:r>
    </w:p>
    <w:p w14:paraId="30F8BCE8" w14:textId="2F119906" w:rsidR="00F224A7" w:rsidRPr="0035465D" w:rsidRDefault="0035465D" w:rsidP="00F224A7">
      <w:pPr>
        <w:pStyle w:val="Paragraphedeliste"/>
        <w:numPr>
          <w:ilvl w:val="0"/>
          <w:numId w:val="6"/>
        </w:numPr>
        <w:rPr>
          <w:lang w:val="en-US"/>
        </w:rPr>
      </w:pPr>
      <w:r w:rsidRPr="0035465D">
        <w:rPr>
          <w:lang w:val="en-US"/>
        </w:rPr>
        <w:t>At the beginnin</w:t>
      </w:r>
      <w:r w:rsidR="00E668B0">
        <w:rPr>
          <w:lang w:val="en-US"/>
        </w:rPr>
        <w:t xml:space="preserve">g of the import, check if the </w:t>
      </w:r>
      <w:proofErr w:type="spellStart"/>
      <w:r w:rsidR="00A90F68" w:rsidRPr="00A90F68">
        <w:rPr>
          <w:lang w:val="en-US"/>
        </w:rPr>
        <w:t>is.OFSEP</w:t>
      </w:r>
      <w:proofErr w:type="spellEnd"/>
      <w:r w:rsidR="00A90F68" w:rsidRPr="00A90F68">
        <w:rPr>
          <w:lang w:val="en-US"/>
        </w:rPr>
        <w:t xml:space="preserve"> </w:t>
      </w:r>
      <w:r w:rsidRPr="0035465D">
        <w:rPr>
          <w:lang w:val="en-US"/>
        </w:rPr>
        <w:t xml:space="preserve">Boolean is true, if the PHK-OFSEP/ the PHK-SU/ the PID-SU exists already in the database of the SHS to determine in which case we are. </w:t>
      </w:r>
    </w:p>
    <w:sectPr w:rsidR="00F224A7" w:rsidRPr="0035465D" w:rsidSect="0095168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4EB4D" w14:textId="77777777" w:rsidR="009B719E" w:rsidRDefault="009B719E" w:rsidP="00C62D12">
      <w:pPr>
        <w:spacing w:after="0" w:line="240" w:lineRule="auto"/>
      </w:pPr>
      <w:r>
        <w:separator/>
      </w:r>
    </w:p>
  </w:endnote>
  <w:endnote w:type="continuationSeparator" w:id="0">
    <w:p w14:paraId="5ADF9BB3" w14:textId="77777777" w:rsidR="009B719E" w:rsidRDefault="009B719E" w:rsidP="00C62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0DAD0" w14:textId="225E787F" w:rsidR="00C62D12" w:rsidRPr="00C62D12" w:rsidRDefault="00C62D12">
    <w:pPr>
      <w:pStyle w:val="Pieddepage"/>
      <w:rPr>
        <w:ins w:id="226" w:author="Ines Fakhfakh" w:date="2017-04-27T14:57:00Z"/>
        <w:lang w:val="en-US"/>
      </w:rPr>
    </w:pPr>
  </w:p>
  <w:p w14:paraId="3D0CEE25" w14:textId="77777777" w:rsidR="00C62D12" w:rsidRPr="00C62D12" w:rsidRDefault="00C62D12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3977F" w14:textId="77777777" w:rsidR="009B719E" w:rsidRDefault="009B719E" w:rsidP="00C62D12">
      <w:pPr>
        <w:spacing w:after="0" w:line="240" w:lineRule="auto"/>
      </w:pPr>
      <w:r>
        <w:separator/>
      </w:r>
    </w:p>
  </w:footnote>
  <w:footnote w:type="continuationSeparator" w:id="0">
    <w:p w14:paraId="00CF7118" w14:textId="77777777" w:rsidR="009B719E" w:rsidRDefault="009B719E" w:rsidP="00C62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11"/>
    <w:multiLevelType w:val="multilevel"/>
    <w:tmpl w:val="388E1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13"/>
    <w:multiLevelType w:val="single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OpenSymbol"/>
      </w:rPr>
    </w:lvl>
  </w:abstractNum>
  <w:abstractNum w:abstractNumId="4" w15:restartNumberingAfterBreak="0">
    <w:nsid w:val="0C055CEC"/>
    <w:multiLevelType w:val="hybridMultilevel"/>
    <w:tmpl w:val="13CCDDC4"/>
    <w:lvl w:ilvl="0" w:tplc="347A8270">
      <w:start w:val="1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BD3EA1"/>
    <w:multiLevelType w:val="hybridMultilevel"/>
    <w:tmpl w:val="08CE3084"/>
    <w:lvl w:ilvl="0" w:tplc="347A8270">
      <w:start w:val="1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8012D8"/>
    <w:multiLevelType w:val="hybridMultilevel"/>
    <w:tmpl w:val="3E1E7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F1600"/>
    <w:multiLevelType w:val="multilevel"/>
    <w:tmpl w:val="388E1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 w15:restartNumberingAfterBreak="0">
    <w:nsid w:val="30D62D47"/>
    <w:multiLevelType w:val="hybridMultilevel"/>
    <w:tmpl w:val="92D47300"/>
    <w:lvl w:ilvl="0" w:tplc="347A8270">
      <w:start w:val="1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E16DF8"/>
    <w:multiLevelType w:val="hybridMultilevel"/>
    <w:tmpl w:val="97BEB7FE"/>
    <w:lvl w:ilvl="0" w:tplc="347A827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A4AC3"/>
    <w:multiLevelType w:val="hybridMultilevel"/>
    <w:tmpl w:val="9A72B6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pStyle w:val="Titr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0030E"/>
    <w:multiLevelType w:val="hybridMultilevel"/>
    <w:tmpl w:val="D2EAD8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55362"/>
    <w:multiLevelType w:val="hybridMultilevel"/>
    <w:tmpl w:val="BA40B3A6"/>
    <w:lvl w:ilvl="0" w:tplc="347A8270">
      <w:start w:val="1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5D7A0A"/>
    <w:multiLevelType w:val="hybridMultilevel"/>
    <w:tmpl w:val="35C8CB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0667F"/>
    <w:multiLevelType w:val="hybridMultilevel"/>
    <w:tmpl w:val="E82201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A8270">
      <w:start w:val="1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1"/>
  </w:num>
  <w:num w:numId="8">
    <w:abstractNumId w:val="6"/>
  </w:num>
  <w:num w:numId="9">
    <w:abstractNumId w:val="13"/>
  </w:num>
  <w:num w:numId="10">
    <w:abstractNumId w:val="9"/>
  </w:num>
  <w:num w:numId="11">
    <w:abstractNumId w:val="7"/>
  </w:num>
  <w:num w:numId="12">
    <w:abstractNumId w:val="12"/>
  </w:num>
  <w:num w:numId="13">
    <w:abstractNumId w:val="5"/>
  </w:num>
  <w:num w:numId="14">
    <w:abstractNumId w:val="8"/>
  </w:num>
  <w:num w:numId="1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es Fakhfakh">
    <w15:presenceInfo w15:providerId="AD" w15:userId="S-1-5-21-457044843-2388172105-1975960266-226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5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54A"/>
    <w:rsid w:val="000043E2"/>
    <w:rsid w:val="00006304"/>
    <w:rsid w:val="000360F4"/>
    <w:rsid w:val="000557E7"/>
    <w:rsid w:val="000615EC"/>
    <w:rsid w:val="00065FC8"/>
    <w:rsid w:val="00075F77"/>
    <w:rsid w:val="00087436"/>
    <w:rsid w:val="00097508"/>
    <w:rsid w:val="000B2522"/>
    <w:rsid w:val="000C5C71"/>
    <w:rsid w:val="000D06E6"/>
    <w:rsid w:val="000D3BF1"/>
    <w:rsid w:val="000D4BFA"/>
    <w:rsid w:val="000D5427"/>
    <w:rsid w:val="000F0571"/>
    <w:rsid w:val="00113916"/>
    <w:rsid w:val="00120D2C"/>
    <w:rsid w:val="001250C3"/>
    <w:rsid w:val="00130F0E"/>
    <w:rsid w:val="001344D0"/>
    <w:rsid w:val="0015301B"/>
    <w:rsid w:val="00172A6E"/>
    <w:rsid w:val="00183A48"/>
    <w:rsid w:val="001863AA"/>
    <w:rsid w:val="001870FC"/>
    <w:rsid w:val="001A1EE3"/>
    <w:rsid w:val="001A7463"/>
    <w:rsid w:val="001B3C30"/>
    <w:rsid w:val="001C4755"/>
    <w:rsid w:val="001C5FAC"/>
    <w:rsid w:val="001C6C98"/>
    <w:rsid w:val="001D6E28"/>
    <w:rsid w:val="001E718B"/>
    <w:rsid w:val="001F2648"/>
    <w:rsid w:val="001F39F6"/>
    <w:rsid w:val="002009DD"/>
    <w:rsid w:val="00205296"/>
    <w:rsid w:val="0020685C"/>
    <w:rsid w:val="00206903"/>
    <w:rsid w:val="0022008D"/>
    <w:rsid w:val="00225518"/>
    <w:rsid w:val="002276D6"/>
    <w:rsid w:val="00230054"/>
    <w:rsid w:val="002374D9"/>
    <w:rsid w:val="00255F25"/>
    <w:rsid w:val="00260ABA"/>
    <w:rsid w:val="00261CF4"/>
    <w:rsid w:val="0028487A"/>
    <w:rsid w:val="00296F63"/>
    <w:rsid w:val="002B0A9E"/>
    <w:rsid w:val="002C330F"/>
    <w:rsid w:val="002E0359"/>
    <w:rsid w:val="002E3DEA"/>
    <w:rsid w:val="002F28B6"/>
    <w:rsid w:val="002F6252"/>
    <w:rsid w:val="00302274"/>
    <w:rsid w:val="003040F6"/>
    <w:rsid w:val="00305772"/>
    <w:rsid w:val="00325CAD"/>
    <w:rsid w:val="00327DBF"/>
    <w:rsid w:val="00334038"/>
    <w:rsid w:val="00351BAF"/>
    <w:rsid w:val="00353274"/>
    <w:rsid w:val="0035465D"/>
    <w:rsid w:val="00357213"/>
    <w:rsid w:val="00365051"/>
    <w:rsid w:val="003754A5"/>
    <w:rsid w:val="00383B49"/>
    <w:rsid w:val="003950B0"/>
    <w:rsid w:val="003B0CE4"/>
    <w:rsid w:val="003B5F19"/>
    <w:rsid w:val="003D191A"/>
    <w:rsid w:val="003D6C86"/>
    <w:rsid w:val="00402341"/>
    <w:rsid w:val="00410B02"/>
    <w:rsid w:val="00417BEB"/>
    <w:rsid w:val="00430448"/>
    <w:rsid w:val="00440765"/>
    <w:rsid w:val="00456A14"/>
    <w:rsid w:val="00481719"/>
    <w:rsid w:val="00481FE0"/>
    <w:rsid w:val="00496BEE"/>
    <w:rsid w:val="004A0ED4"/>
    <w:rsid w:val="004A7EFD"/>
    <w:rsid w:val="004B6F6E"/>
    <w:rsid w:val="004C2585"/>
    <w:rsid w:val="004C554A"/>
    <w:rsid w:val="004D177A"/>
    <w:rsid w:val="004D2EEF"/>
    <w:rsid w:val="004D4FC7"/>
    <w:rsid w:val="004E758E"/>
    <w:rsid w:val="004F1BA8"/>
    <w:rsid w:val="004F3867"/>
    <w:rsid w:val="004F6799"/>
    <w:rsid w:val="004F6D7D"/>
    <w:rsid w:val="004F6F21"/>
    <w:rsid w:val="005019A8"/>
    <w:rsid w:val="00502A74"/>
    <w:rsid w:val="005253D9"/>
    <w:rsid w:val="0054123F"/>
    <w:rsid w:val="00563B37"/>
    <w:rsid w:val="005679C3"/>
    <w:rsid w:val="00571C48"/>
    <w:rsid w:val="005745E8"/>
    <w:rsid w:val="00576A43"/>
    <w:rsid w:val="00577063"/>
    <w:rsid w:val="005A4520"/>
    <w:rsid w:val="005B013B"/>
    <w:rsid w:val="005D3869"/>
    <w:rsid w:val="005D5F7F"/>
    <w:rsid w:val="005E1AD0"/>
    <w:rsid w:val="006132A5"/>
    <w:rsid w:val="006161A7"/>
    <w:rsid w:val="00651303"/>
    <w:rsid w:val="00653E9A"/>
    <w:rsid w:val="00656B2C"/>
    <w:rsid w:val="00660011"/>
    <w:rsid w:val="006820B9"/>
    <w:rsid w:val="0068673A"/>
    <w:rsid w:val="006B3FAD"/>
    <w:rsid w:val="006C5D93"/>
    <w:rsid w:val="006F72AF"/>
    <w:rsid w:val="007017A9"/>
    <w:rsid w:val="007040BB"/>
    <w:rsid w:val="00713DA3"/>
    <w:rsid w:val="00716B0D"/>
    <w:rsid w:val="00716F55"/>
    <w:rsid w:val="0072776F"/>
    <w:rsid w:val="00736387"/>
    <w:rsid w:val="00736684"/>
    <w:rsid w:val="00737969"/>
    <w:rsid w:val="00744343"/>
    <w:rsid w:val="00745C75"/>
    <w:rsid w:val="0075053D"/>
    <w:rsid w:val="00750797"/>
    <w:rsid w:val="00750821"/>
    <w:rsid w:val="007631B3"/>
    <w:rsid w:val="0076354C"/>
    <w:rsid w:val="00765CE9"/>
    <w:rsid w:val="007919E0"/>
    <w:rsid w:val="0079213D"/>
    <w:rsid w:val="00792B30"/>
    <w:rsid w:val="007A3212"/>
    <w:rsid w:val="007A3F52"/>
    <w:rsid w:val="007B14CA"/>
    <w:rsid w:val="007C11E1"/>
    <w:rsid w:val="007C25C6"/>
    <w:rsid w:val="007C5A4B"/>
    <w:rsid w:val="007C617D"/>
    <w:rsid w:val="007D23F3"/>
    <w:rsid w:val="007E3CEB"/>
    <w:rsid w:val="008017F1"/>
    <w:rsid w:val="00803F90"/>
    <w:rsid w:val="00836F75"/>
    <w:rsid w:val="00842A52"/>
    <w:rsid w:val="00846061"/>
    <w:rsid w:val="00863F60"/>
    <w:rsid w:val="00885069"/>
    <w:rsid w:val="00893106"/>
    <w:rsid w:val="008A701A"/>
    <w:rsid w:val="008B5A72"/>
    <w:rsid w:val="008C0F38"/>
    <w:rsid w:val="008D7D49"/>
    <w:rsid w:val="008F050D"/>
    <w:rsid w:val="008F2F5A"/>
    <w:rsid w:val="00912C5C"/>
    <w:rsid w:val="00924B65"/>
    <w:rsid w:val="00925480"/>
    <w:rsid w:val="00934D9C"/>
    <w:rsid w:val="00951686"/>
    <w:rsid w:val="00955BC9"/>
    <w:rsid w:val="009745D8"/>
    <w:rsid w:val="009953FC"/>
    <w:rsid w:val="00997CF9"/>
    <w:rsid w:val="009A5475"/>
    <w:rsid w:val="009B719E"/>
    <w:rsid w:val="009C0DAA"/>
    <w:rsid w:val="009C2377"/>
    <w:rsid w:val="009D09F4"/>
    <w:rsid w:val="009D2409"/>
    <w:rsid w:val="009D78CE"/>
    <w:rsid w:val="00A1198B"/>
    <w:rsid w:val="00A1224E"/>
    <w:rsid w:val="00A16F0E"/>
    <w:rsid w:val="00A2535A"/>
    <w:rsid w:val="00A37A6C"/>
    <w:rsid w:val="00A56539"/>
    <w:rsid w:val="00A73754"/>
    <w:rsid w:val="00A84E5B"/>
    <w:rsid w:val="00A866CD"/>
    <w:rsid w:val="00A90F68"/>
    <w:rsid w:val="00A9337C"/>
    <w:rsid w:val="00A964FB"/>
    <w:rsid w:val="00AB285B"/>
    <w:rsid w:val="00AC078B"/>
    <w:rsid w:val="00AC624C"/>
    <w:rsid w:val="00AD1AED"/>
    <w:rsid w:val="00AD321C"/>
    <w:rsid w:val="00AD3E58"/>
    <w:rsid w:val="00AD5787"/>
    <w:rsid w:val="00AE2CE5"/>
    <w:rsid w:val="00AE4373"/>
    <w:rsid w:val="00AF1F67"/>
    <w:rsid w:val="00AF78E0"/>
    <w:rsid w:val="00B033C0"/>
    <w:rsid w:val="00B03478"/>
    <w:rsid w:val="00B07BDA"/>
    <w:rsid w:val="00B33D0E"/>
    <w:rsid w:val="00B34B32"/>
    <w:rsid w:val="00B40DF8"/>
    <w:rsid w:val="00B44B01"/>
    <w:rsid w:val="00B576F9"/>
    <w:rsid w:val="00B71437"/>
    <w:rsid w:val="00B80881"/>
    <w:rsid w:val="00BA6721"/>
    <w:rsid w:val="00BC3802"/>
    <w:rsid w:val="00BD2E51"/>
    <w:rsid w:val="00BD5D57"/>
    <w:rsid w:val="00BD76BC"/>
    <w:rsid w:val="00BE3120"/>
    <w:rsid w:val="00C04E2C"/>
    <w:rsid w:val="00C104EE"/>
    <w:rsid w:val="00C15E34"/>
    <w:rsid w:val="00C2235B"/>
    <w:rsid w:val="00C243F6"/>
    <w:rsid w:val="00C30038"/>
    <w:rsid w:val="00C377BD"/>
    <w:rsid w:val="00C4245D"/>
    <w:rsid w:val="00C53272"/>
    <w:rsid w:val="00C62D12"/>
    <w:rsid w:val="00C94479"/>
    <w:rsid w:val="00CA5286"/>
    <w:rsid w:val="00CA5AC2"/>
    <w:rsid w:val="00CD3B09"/>
    <w:rsid w:val="00CD68AB"/>
    <w:rsid w:val="00CD7C17"/>
    <w:rsid w:val="00CE1E98"/>
    <w:rsid w:val="00CE6E83"/>
    <w:rsid w:val="00D01A03"/>
    <w:rsid w:val="00D04376"/>
    <w:rsid w:val="00D07D15"/>
    <w:rsid w:val="00D26229"/>
    <w:rsid w:val="00D306B7"/>
    <w:rsid w:val="00D4295D"/>
    <w:rsid w:val="00D51EBA"/>
    <w:rsid w:val="00D62AAF"/>
    <w:rsid w:val="00D67D5D"/>
    <w:rsid w:val="00D710B3"/>
    <w:rsid w:val="00D90F83"/>
    <w:rsid w:val="00D91796"/>
    <w:rsid w:val="00DB3340"/>
    <w:rsid w:val="00DD7C69"/>
    <w:rsid w:val="00DF728A"/>
    <w:rsid w:val="00E113F3"/>
    <w:rsid w:val="00E11F48"/>
    <w:rsid w:val="00E23775"/>
    <w:rsid w:val="00E246B9"/>
    <w:rsid w:val="00E51C3F"/>
    <w:rsid w:val="00E63BE8"/>
    <w:rsid w:val="00E668B0"/>
    <w:rsid w:val="00E7187C"/>
    <w:rsid w:val="00E71A8B"/>
    <w:rsid w:val="00E76329"/>
    <w:rsid w:val="00E802F3"/>
    <w:rsid w:val="00E87CB5"/>
    <w:rsid w:val="00E958D2"/>
    <w:rsid w:val="00EA58D5"/>
    <w:rsid w:val="00EB125C"/>
    <w:rsid w:val="00EB4B7C"/>
    <w:rsid w:val="00EC0138"/>
    <w:rsid w:val="00EC144D"/>
    <w:rsid w:val="00ED2439"/>
    <w:rsid w:val="00ED26C0"/>
    <w:rsid w:val="00ED327D"/>
    <w:rsid w:val="00EE1794"/>
    <w:rsid w:val="00EE6012"/>
    <w:rsid w:val="00EF6A94"/>
    <w:rsid w:val="00F04B4D"/>
    <w:rsid w:val="00F11CB9"/>
    <w:rsid w:val="00F224A7"/>
    <w:rsid w:val="00F25CF5"/>
    <w:rsid w:val="00F266D7"/>
    <w:rsid w:val="00F303D1"/>
    <w:rsid w:val="00F3047D"/>
    <w:rsid w:val="00F7648B"/>
    <w:rsid w:val="00F81299"/>
    <w:rsid w:val="00F877DD"/>
    <w:rsid w:val="00F95F74"/>
    <w:rsid w:val="00F960B5"/>
    <w:rsid w:val="00FB32B3"/>
    <w:rsid w:val="00FB4D7D"/>
    <w:rsid w:val="00FB7820"/>
    <w:rsid w:val="00FE5ACF"/>
    <w:rsid w:val="00FE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FB50D"/>
  <w15:docId w15:val="{D48F9044-F631-4D39-8D29-0013AFCE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4F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4A7EFD"/>
    <w:pPr>
      <w:keepNext/>
      <w:keepLines/>
      <w:numPr>
        <w:ilvl w:val="1"/>
        <w:numId w:val="2"/>
      </w:numPr>
      <w:suppressAutoHyphen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76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nhideWhenUsed/>
    <w:rsid w:val="00803F90"/>
    <w:pPr>
      <w:suppressAutoHyphens/>
      <w:spacing w:after="120"/>
    </w:pPr>
    <w:rPr>
      <w:rFonts w:ascii="Calibri" w:eastAsia="Times New Roman" w:hAnsi="Calibri" w:cs="Calibri"/>
      <w:lang w:eastAsia="ar-SA"/>
    </w:rPr>
  </w:style>
  <w:style w:type="character" w:customStyle="1" w:styleId="CorpsdetexteCar">
    <w:name w:val="Corps de texte Car"/>
    <w:basedOn w:val="Policepardfaut"/>
    <w:link w:val="Corpsdetexte"/>
    <w:rsid w:val="00803F90"/>
    <w:rPr>
      <w:rFonts w:ascii="Calibri" w:eastAsia="Times New Roman" w:hAnsi="Calibri" w:cs="Calibri"/>
      <w:lang w:eastAsia="ar-SA"/>
    </w:rPr>
  </w:style>
  <w:style w:type="paragraph" w:styleId="Paragraphedeliste">
    <w:name w:val="List Paragraph"/>
    <w:basedOn w:val="Normal"/>
    <w:qFormat/>
    <w:rsid w:val="00803F90"/>
    <w:pPr>
      <w:ind w:left="720"/>
      <w:contextualSpacing/>
    </w:pPr>
  </w:style>
  <w:style w:type="paragraph" w:customStyle="1" w:styleId="TableContents">
    <w:name w:val="Table Contents"/>
    <w:basedOn w:val="Normal"/>
    <w:rsid w:val="00803F90"/>
    <w:pPr>
      <w:suppressLineNumbers/>
      <w:suppressAutoHyphens/>
    </w:pPr>
    <w:rPr>
      <w:rFonts w:ascii="Calibri" w:eastAsia="Times New Roman" w:hAnsi="Calibri" w:cs="Calibri"/>
      <w:lang w:eastAsia="ar-SA"/>
    </w:rPr>
  </w:style>
  <w:style w:type="character" w:customStyle="1" w:styleId="Titre2Car">
    <w:name w:val="Titre 2 Car"/>
    <w:basedOn w:val="Policepardfaut"/>
    <w:link w:val="Titre2"/>
    <w:semiHidden/>
    <w:rsid w:val="004A7EFD"/>
    <w:rPr>
      <w:rFonts w:ascii="Cambria" w:eastAsia="Times New Roman" w:hAnsi="Cambria" w:cs="Times New Roman"/>
      <w:b/>
      <w:bCs/>
      <w:color w:val="4F81BD"/>
      <w:sz w:val="26"/>
      <w:szCs w:val="26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D6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6E2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D4F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BD76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AC07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C07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C62D12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62D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2D12"/>
  </w:style>
  <w:style w:type="paragraph" w:styleId="Pieddepage">
    <w:name w:val="footer"/>
    <w:basedOn w:val="Normal"/>
    <w:link w:val="PieddepageCar"/>
    <w:uiPriority w:val="99"/>
    <w:unhideWhenUsed/>
    <w:rsid w:val="00C62D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2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3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6566A-52AB-4019-81E6-52EC2E7B6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9962</TotalTime>
  <Pages>9</Pages>
  <Words>2346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Yao</dc:creator>
  <cp:keywords/>
  <dc:description/>
  <cp:lastModifiedBy>Ines Fakhfakh</cp:lastModifiedBy>
  <cp:revision>244</cp:revision>
  <dcterms:created xsi:type="dcterms:W3CDTF">2015-07-28T11:58:00Z</dcterms:created>
  <dcterms:modified xsi:type="dcterms:W3CDTF">2017-04-27T13:02:00Z</dcterms:modified>
</cp:coreProperties>
</file>